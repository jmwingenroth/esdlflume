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A40FA" w14:textId="77777777" w:rsidR="0059234A" w:rsidRPr="00E3171E" w:rsidRDefault="0059234A" w:rsidP="00D2018E">
      <w:pPr>
        <w:ind w:left="720" w:hanging="720"/>
        <w:jc w:val="center"/>
        <w:rPr>
          <w:b/>
        </w:rPr>
        <w:pPrChange w:id="0" w:author="Colin" w:date="2018-06-08T10:37:00Z">
          <w:pPr>
            <w:jc w:val="center"/>
          </w:pPr>
        </w:pPrChange>
      </w:pPr>
      <w:bookmarkStart w:id="1" w:name="_GoBack"/>
      <w:bookmarkEnd w:id="1"/>
    </w:p>
    <w:p w14:paraId="778B8F62" w14:textId="77777777" w:rsidR="00692C20" w:rsidRPr="003B0FD1" w:rsidRDefault="00692C20" w:rsidP="000E58E0">
      <w:pPr>
        <w:jc w:val="center"/>
        <w:rPr>
          <w:b/>
        </w:rPr>
      </w:pPr>
      <w:r w:rsidRPr="003B0FD1">
        <w:rPr>
          <w:b/>
        </w:rPr>
        <w:t>STANDARD OPERATING PROCEDURES</w:t>
      </w:r>
    </w:p>
    <w:p w14:paraId="40089744" w14:textId="77777777" w:rsidR="00692C20" w:rsidRPr="003B0FD1" w:rsidRDefault="00692C20" w:rsidP="000E58E0">
      <w:pPr>
        <w:jc w:val="center"/>
        <w:rPr>
          <w:b/>
        </w:rPr>
      </w:pPr>
      <w:proofErr w:type="gramStart"/>
      <w:r w:rsidRPr="003B0FD1">
        <w:rPr>
          <w:b/>
        </w:rPr>
        <w:t>for</w:t>
      </w:r>
      <w:proofErr w:type="gramEnd"/>
    </w:p>
    <w:p w14:paraId="249FDE80" w14:textId="77777777" w:rsidR="00D34637" w:rsidRPr="003B0FD1" w:rsidRDefault="004E6D71" w:rsidP="000E58E0">
      <w:pPr>
        <w:jc w:val="center"/>
        <w:rPr>
          <w:b/>
        </w:rPr>
      </w:pPr>
      <w:r w:rsidRPr="003B0FD1">
        <w:rPr>
          <w:b/>
        </w:rPr>
        <w:t>REAL-TIME VECTRINO VELOCIMETER OPERATION</w:t>
      </w:r>
    </w:p>
    <w:p w14:paraId="2427A354" w14:textId="77777777" w:rsidR="009D4C2C" w:rsidRPr="00E3171E" w:rsidRDefault="009D4C2C" w:rsidP="00E3171E">
      <w:pPr>
        <w:jc w:val="both"/>
        <w:rPr>
          <w:b/>
        </w:rPr>
      </w:pPr>
    </w:p>
    <w:p w14:paraId="1FB1844A" w14:textId="77777777" w:rsidR="00750B57" w:rsidRPr="00E3171E" w:rsidRDefault="00750B57" w:rsidP="00E3171E">
      <w:pPr>
        <w:jc w:val="both"/>
      </w:pPr>
    </w:p>
    <w:p w14:paraId="782CDC40" w14:textId="77777777" w:rsidR="00347F3B" w:rsidRPr="00E3171E" w:rsidRDefault="00183593" w:rsidP="00E3171E">
      <w:pPr>
        <w:pStyle w:val="Heading1"/>
      </w:pPr>
      <w:r w:rsidRPr="00E3171E">
        <w:t>INTRODUCTION</w:t>
      </w:r>
    </w:p>
    <w:p w14:paraId="6C0A8D7E" w14:textId="77777777" w:rsidR="00204E28" w:rsidRPr="00E3171E" w:rsidRDefault="00204E28" w:rsidP="00E3171E">
      <w:pPr>
        <w:jc w:val="both"/>
      </w:pPr>
    </w:p>
    <w:p w14:paraId="6BE2F98E" w14:textId="77777777" w:rsidR="004E6D71" w:rsidRDefault="0072619F" w:rsidP="00E3171E">
      <w:pPr>
        <w:pStyle w:val="ListParagraph"/>
        <w:ind w:left="0"/>
        <w:jc w:val="both"/>
      </w:pPr>
      <w:r w:rsidRPr="00E3171E">
        <w:t>Uncertainty remains on the ecological necessity to completely backfill canals</w:t>
      </w:r>
      <w:r w:rsidR="00F92585" w:rsidRPr="00E3171E">
        <w:t xml:space="preserve"> as a part of marsh restoration efforts</w:t>
      </w:r>
      <w:r w:rsidRPr="00E3171E">
        <w:t xml:space="preserve">.  This Standard Operating Procedure (SOP) addresses one aspect of this uncertainty; the role of flow in shaping the south Florida landscape.  </w:t>
      </w:r>
      <w:commentRangeStart w:id="2"/>
      <w:r w:rsidRPr="00E3171E">
        <w:t xml:space="preserve">It is hypothesized that particulate erosion and transport are key processes required to restore and maintain the ridge and slough patterned landscape (Larsen and Harvey, 2011 and Larsen et al., 2007, </w:t>
      </w:r>
      <w:ins w:id="3" w:author="Larsen, Laurel" w:date="2011-07-20T10:23:00Z">
        <w:r w:rsidR="001E350A">
          <w:t xml:space="preserve">2010, </w:t>
        </w:r>
      </w:ins>
      <w:r w:rsidRPr="00E3171E">
        <w:t>2011</w:t>
      </w:r>
      <w:del w:id="4" w:author="Larsen, Laurel" w:date="2011-07-20T10:23:00Z">
        <w:r w:rsidRPr="00E3171E" w:rsidDel="001E350A">
          <w:delText xml:space="preserve"> and In Review</w:delText>
        </w:r>
      </w:del>
      <w:r w:rsidRPr="00E3171E">
        <w:t xml:space="preserve">).  When Critical Entrainment Velocity (CEV) values are combined with in situ Acoustic Doppler </w:t>
      </w:r>
      <w:proofErr w:type="spellStart"/>
      <w:r w:rsidRPr="00E3171E">
        <w:t>Velocimeter</w:t>
      </w:r>
      <w:proofErr w:type="spellEnd"/>
      <w:r w:rsidRPr="00E3171E">
        <w:t xml:space="preserve"> (ADV) measurements of depth-averaged velocities for different habitat types the spatial and temporal likelihood of particle entrainment can be accurately assessed (Harvey et al. 2009), </w:t>
      </w:r>
      <w:commentRangeEnd w:id="2"/>
      <w:r w:rsidRPr="00E3171E">
        <w:rPr>
          <w:rStyle w:val="CommentReference"/>
          <w:sz w:val="24"/>
          <w:szCs w:val="24"/>
        </w:rPr>
        <w:commentReference w:id="2"/>
      </w:r>
    </w:p>
    <w:p w14:paraId="7D8CB43E" w14:textId="77777777" w:rsidR="00E3171E" w:rsidRPr="00E3171E" w:rsidRDefault="00E3171E" w:rsidP="00E3171E">
      <w:pPr>
        <w:pStyle w:val="ListParagraph"/>
        <w:ind w:left="0"/>
        <w:jc w:val="both"/>
      </w:pPr>
    </w:p>
    <w:p w14:paraId="19EBB1E0" w14:textId="77777777" w:rsidR="00782FF9" w:rsidRPr="00E3171E" w:rsidRDefault="00183593" w:rsidP="00E3171E">
      <w:pPr>
        <w:pStyle w:val="Heading1"/>
      </w:pPr>
      <w:r w:rsidRPr="00E3171E">
        <w:t>METHOD SUMMARY</w:t>
      </w:r>
    </w:p>
    <w:p w14:paraId="0213A1E4" w14:textId="77777777" w:rsidR="00161DE9" w:rsidRPr="007F62F7" w:rsidRDefault="00161DE9" w:rsidP="007F62F7">
      <w:pPr>
        <w:jc w:val="both"/>
      </w:pPr>
    </w:p>
    <w:p w14:paraId="46364E31" w14:textId="77777777" w:rsidR="004E6D71" w:rsidRPr="00E3171E" w:rsidRDefault="004E6D71" w:rsidP="00E3171E">
      <w:pPr>
        <w:pStyle w:val="ListParagraph"/>
        <w:ind w:left="0"/>
        <w:jc w:val="both"/>
      </w:pPr>
      <w:r w:rsidRPr="00E3171E">
        <w:t>This</w:t>
      </w:r>
      <w:r w:rsidR="00183593" w:rsidRPr="00E3171E">
        <w:t xml:space="preserve"> </w:t>
      </w:r>
      <w:r w:rsidRPr="00E3171E">
        <w:t xml:space="preserve">SOP details the established procedures for real-time </w:t>
      </w:r>
      <w:proofErr w:type="spellStart"/>
      <w:r w:rsidRPr="00E3171E">
        <w:t>Vectrino</w:t>
      </w:r>
      <w:proofErr w:type="spellEnd"/>
      <w:r w:rsidR="0072619F" w:rsidRPr="00E3171E">
        <w:t xml:space="preserve"> </w:t>
      </w:r>
      <w:proofErr w:type="spellStart"/>
      <w:r w:rsidR="0072619F" w:rsidRPr="00E3171E">
        <w:t>Velocimeter</w:t>
      </w:r>
      <w:proofErr w:type="spellEnd"/>
      <w:r w:rsidR="0072619F" w:rsidRPr="00E3171E">
        <w:t xml:space="preserve"> manufactured by Nortek</w:t>
      </w:r>
      <w:r w:rsidR="00EA45F8" w:rsidRPr="00E3171E">
        <w:t xml:space="preserve"> (</w:t>
      </w:r>
      <w:r w:rsidR="001E350A">
        <w:fldChar w:fldCharType="begin"/>
      </w:r>
      <w:r w:rsidR="001E350A">
        <w:instrText xml:space="preserve"> REF _Ref294815130 \h  \* MERGEFORMAT </w:instrText>
      </w:r>
      <w:r w:rsidR="001E350A">
        <w:fldChar w:fldCharType="separate"/>
      </w:r>
      <w:r w:rsidR="001B1E2D" w:rsidRPr="001B1E2D">
        <w:rPr>
          <w:b/>
          <w:i/>
        </w:rPr>
        <w:t>Figure 1</w:t>
      </w:r>
      <w:r w:rsidR="001E350A">
        <w:fldChar w:fldCharType="end"/>
      </w:r>
      <w:r w:rsidR="00EA45F8" w:rsidRPr="00E3171E">
        <w:t>)</w:t>
      </w:r>
      <w:r w:rsidR="008E5B0E" w:rsidRPr="00E3171E">
        <w:t xml:space="preserve">. </w:t>
      </w:r>
      <w:r w:rsidRPr="00E3171E">
        <w:t xml:space="preserve"> The purpose of the real-time </w:t>
      </w:r>
      <w:proofErr w:type="spellStart"/>
      <w:r w:rsidRPr="00E3171E">
        <w:t>Vectrino</w:t>
      </w:r>
      <w:proofErr w:type="spellEnd"/>
      <w:r w:rsidRPr="00E3171E">
        <w:t xml:space="preserve"> data is to determine both flow velocity through time at a specific location and how flow velocity and magnitude vary with flow depth at a specific location.  The Nortek </w:t>
      </w:r>
      <w:proofErr w:type="spellStart"/>
      <w:r w:rsidRPr="00E3171E">
        <w:t>Vectrino</w:t>
      </w:r>
      <w:proofErr w:type="spellEnd"/>
      <w:r w:rsidRPr="00E3171E">
        <w:t xml:space="preserve"> is a single point, high resolution, 3</w:t>
      </w:r>
      <w:r w:rsidR="00F92585" w:rsidRPr="00E3171E">
        <w:t>-</w:t>
      </w:r>
      <w:r w:rsidRPr="00E3171E">
        <w:t>D</w:t>
      </w:r>
      <w:r w:rsidR="00F92585" w:rsidRPr="00E3171E">
        <w:t>imensional</w:t>
      </w:r>
      <w:r w:rsidRPr="00E3171E">
        <w:t xml:space="preserve"> current meter that operates on the Doppler principle to measure the velocity of water.  For more information on the Doppler shift and </w:t>
      </w:r>
      <w:proofErr w:type="spellStart"/>
      <w:r w:rsidRPr="00E3171E">
        <w:t>Vectrino</w:t>
      </w:r>
      <w:proofErr w:type="spellEnd"/>
      <w:r w:rsidRPr="00E3171E">
        <w:t xml:space="preserve"> use and configuration, please refer to the </w:t>
      </w:r>
      <w:proofErr w:type="spellStart"/>
      <w:r w:rsidRPr="00E3171E">
        <w:t>Vectrino</w:t>
      </w:r>
      <w:proofErr w:type="spellEnd"/>
      <w:r w:rsidRPr="00E3171E">
        <w:t xml:space="preserve"> </w:t>
      </w:r>
      <w:proofErr w:type="spellStart"/>
      <w:r w:rsidRPr="00E3171E">
        <w:t>Velocimeter</w:t>
      </w:r>
      <w:proofErr w:type="spellEnd"/>
      <w:r w:rsidRPr="00E3171E">
        <w:t xml:space="preserve"> User Guide by Nortek, which is referred to throughout the SOP as Nortek, 2009.</w:t>
      </w:r>
    </w:p>
    <w:p w14:paraId="2C6287A5" w14:textId="77777777" w:rsidR="00EA45F8" w:rsidRDefault="00EA45F8" w:rsidP="00E3171E">
      <w:pPr>
        <w:pStyle w:val="ListParagraph"/>
        <w:ind w:left="0"/>
        <w:jc w:val="both"/>
      </w:pPr>
    </w:p>
    <w:p w14:paraId="5AFA8740" w14:textId="77777777" w:rsidR="007F62F7" w:rsidRPr="00E3171E" w:rsidRDefault="007F62F7" w:rsidP="00E3171E">
      <w:pPr>
        <w:pStyle w:val="ListParagraph"/>
        <w:ind w:left="0"/>
        <w:jc w:val="both"/>
      </w:pPr>
    </w:p>
    <w:p w14:paraId="582398EF" w14:textId="77777777" w:rsidR="00DE505A" w:rsidRDefault="00AC2FCD">
      <w:pPr>
        <w:pStyle w:val="ListParagraph"/>
        <w:ind w:left="0"/>
        <w:jc w:val="center"/>
      </w:pPr>
      <w:r>
        <w:rPr>
          <w:noProof/>
        </w:rPr>
        <w:drawing>
          <wp:inline distT="0" distB="0" distL="0" distR="0" wp14:anchorId="3458E551" wp14:editId="51621E3B">
            <wp:extent cx="1924050" cy="1952625"/>
            <wp:effectExtent l="38100" t="19050" r="19050" b="28575"/>
            <wp:docPr id="5" name="Picture 0" descr="imag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large.jpg"/>
                    <pic:cNvPicPr/>
                  </pic:nvPicPr>
                  <pic:blipFill>
                    <a:blip r:embed="rId13" cstate="print"/>
                    <a:stretch>
                      <a:fillRect/>
                    </a:stretch>
                  </pic:blipFill>
                  <pic:spPr>
                    <a:xfrm>
                      <a:off x="0" y="0"/>
                      <a:ext cx="1924050" cy="1952625"/>
                    </a:xfrm>
                    <a:prstGeom prst="rect">
                      <a:avLst/>
                    </a:prstGeom>
                    <a:ln w="6350">
                      <a:solidFill>
                        <a:schemeClr val="tx1"/>
                      </a:solidFill>
                    </a:ln>
                  </pic:spPr>
                </pic:pic>
              </a:graphicData>
            </a:graphic>
          </wp:inline>
        </w:drawing>
      </w:r>
    </w:p>
    <w:p w14:paraId="68AEFE3C" w14:textId="77777777" w:rsidR="00EA45F8" w:rsidRDefault="00EA45F8" w:rsidP="004E6D71">
      <w:pPr>
        <w:pStyle w:val="ListParagraph"/>
        <w:ind w:left="0"/>
      </w:pPr>
    </w:p>
    <w:p w14:paraId="1C5C35D7" w14:textId="77777777" w:rsidR="00EA45F8" w:rsidRDefault="00EA45F8" w:rsidP="00EA45F8">
      <w:pPr>
        <w:pStyle w:val="Figure"/>
      </w:pPr>
      <w:bookmarkStart w:id="5" w:name="_Ref294815130"/>
      <w:proofErr w:type="gramStart"/>
      <w:r>
        <w:t xml:space="preserve">Figure </w:t>
      </w:r>
      <w:r w:rsidR="009767D7">
        <w:fldChar w:fldCharType="begin"/>
      </w:r>
      <w:r>
        <w:instrText xml:space="preserve"> SEQ Figure \* ARABIC </w:instrText>
      </w:r>
      <w:r w:rsidR="009767D7">
        <w:fldChar w:fldCharType="separate"/>
      </w:r>
      <w:r>
        <w:rPr>
          <w:noProof/>
        </w:rPr>
        <w:t>1</w:t>
      </w:r>
      <w:r w:rsidR="009767D7">
        <w:fldChar w:fldCharType="end"/>
      </w:r>
      <w:bookmarkEnd w:id="5"/>
      <w:r>
        <w:t>.</w:t>
      </w:r>
      <w:proofErr w:type="gramEnd"/>
      <w:r>
        <w:t xml:space="preserve">  </w:t>
      </w:r>
      <w:r w:rsidRPr="00FE29C4">
        <w:t>Vectrino</w:t>
      </w:r>
      <w:r>
        <w:t xml:space="preserve"> Velocimeter field probe</w:t>
      </w:r>
    </w:p>
    <w:p w14:paraId="188A3E1E" w14:textId="77777777" w:rsidR="00EA45F8" w:rsidRPr="00E3171E" w:rsidRDefault="00EA45F8" w:rsidP="00E3171E">
      <w:pPr>
        <w:pStyle w:val="ListParagraph"/>
        <w:ind w:left="0"/>
        <w:jc w:val="both"/>
      </w:pPr>
    </w:p>
    <w:p w14:paraId="0A7DC38B" w14:textId="77777777" w:rsidR="00161DE9" w:rsidRPr="00E3171E" w:rsidRDefault="00161DE9" w:rsidP="00E3171E">
      <w:pPr>
        <w:jc w:val="both"/>
      </w:pPr>
    </w:p>
    <w:p w14:paraId="15C35948" w14:textId="77777777" w:rsidR="009A75B1" w:rsidRDefault="00183593" w:rsidP="00E3171E">
      <w:pPr>
        <w:pStyle w:val="Heading1"/>
        <w:rPr>
          <w:ins w:id="6" w:author="Larsen, Laurel" w:date="2011-07-21T09:03:00Z"/>
        </w:rPr>
      </w:pPr>
      <w:commentRangeStart w:id="7"/>
      <w:r w:rsidRPr="00E3171E">
        <w:lastRenderedPageBreak/>
        <w:t>SITE SELECTION AND SAMPLE COLLECTION LOCATION</w:t>
      </w:r>
      <w:commentRangeEnd w:id="7"/>
      <w:r w:rsidR="00F92305" w:rsidRPr="00E3171E">
        <w:rPr>
          <w:rStyle w:val="CommentReference"/>
          <w:sz w:val="24"/>
          <w:szCs w:val="24"/>
        </w:rPr>
        <w:commentReference w:id="7"/>
      </w:r>
    </w:p>
    <w:p w14:paraId="0244D1F6" w14:textId="77777777" w:rsidR="006631A3" w:rsidRDefault="006631A3">
      <w:pPr>
        <w:rPr>
          <w:ins w:id="8" w:author="Larsen, Laurel" w:date="2011-07-21T09:03:00Z"/>
        </w:rPr>
        <w:pPrChange w:id="9" w:author="Larsen, Laurel" w:date="2011-07-21T09:03:00Z">
          <w:pPr>
            <w:pStyle w:val="Heading1"/>
          </w:pPr>
        </w:pPrChange>
      </w:pPr>
    </w:p>
    <w:p w14:paraId="253783B0" w14:textId="77777777" w:rsidR="006631A3" w:rsidRPr="006631A3" w:rsidRDefault="006631A3">
      <w:pPr>
        <w:pPrChange w:id="10" w:author="Larsen, Laurel" w:date="2011-07-21T09:03:00Z">
          <w:pPr>
            <w:pStyle w:val="Heading1"/>
          </w:pPr>
        </w:pPrChange>
      </w:pPr>
      <w:ins w:id="11" w:author="Larsen, Laurel" w:date="2011-07-21T09:03:00Z">
        <w:r>
          <w:t>ADVs can be deployed in a variety of aquatic environments, including rivers, estuaries</w:t>
        </w:r>
      </w:ins>
      <w:ins w:id="12" w:author="Larsen, Laurel" w:date="2011-07-21T09:04:00Z">
        <w:r>
          <w:t>,</w:t>
        </w:r>
      </w:ins>
      <w:ins w:id="13" w:author="Larsen, Laurel" w:date="2011-07-21T09:03:00Z">
        <w:r>
          <w:t xml:space="preserve"> and oceans.  We will use the ADVs in the DPM pocket within the impacted and control reaches.  </w:t>
        </w:r>
      </w:ins>
      <w:ins w:id="14" w:author="Larsen, Laurel" w:date="2011-07-21T09:05:00Z">
        <w:r>
          <w:t xml:space="preserve">The </w:t>
        </w:r>
        <w:proofErr w:type="spellStart"/>
        <w:r>
          <w:t>Vectrino</w:t>
        </w:r>
        <w:proofErr w:type="spellEnd"/>
        <w:r>
          <w:t xml:space="preserve"> will be deployed at a number of temporary locations that represent the range of variability in vegetative resistance and flow conditions. Temporary locations will typically be monitored for 2-24 hours, and data will be used to cross-validate other measures of flow, such as </w:t>
        </w:r>
      </w:ins>
      <w:ins w:id="15" w:author="Larsen, Laurel" w:date="2011-07-21T09:07:00Z">
        <w:r w:rsidR="00AA2C58">
          <w:t xml:space="preserve">those generated from tracer tests. </w:t>
        </w:r>
      </w:ins>
      <w:ins w:id="16" w:author="Larsen, Laurel" w:date="2011-07-21T09:08:00Z">
        <w:r w:rsidR="00AA2C58">
          <w:t xml:space="preserve">The </w:t>
        </w:r>
        <w:proofErr w:type="spellStart"/>
        <w:r w:rsidR="00AA2C58">
          <w:t>Vectrino</w:t>
        </w:r>
        <w:proofErr w:type="spellEnd"/>
        <w:r w:rsidR="00AA2C58">
          <w:t xml:space="preserve"> will also be deployed repeatedly (but still for 2-24 hours of time) at permanent stands set up at an </w:t>
        </w:r>
      </w:ins>
      <w:ins w:id="17" w:author="Larsen, Laurel" w:date="2011-07-21T09:09:00Z">
        <w:r w:rsidR="00AA2C58">
          <w:t>impacted</w:t>
        </w:r>
      </w:ins>
      <w:ins w:id="18" w:author="Larsen, Laurel" w:date="2011-07-21T09:08:00Z">
        <w:r w:rsidR="00AA2C58">
          <w:t xml:space="preserve"> </w:t>
        </w:r>
      </w:ins>
      <w:ins w:id="19" w:author="Larsen, Laurel" w:date="2011-07-21T09:09:00Z">
        <w:r w:rsidR="00AA2C58">
          <w:t>ridge and slough paired site (RS2), a control ridge and slough paired site (C2), and slough sites just downstream of the canal treatments (DB1-3).</w:t>
        </w:r>
      </w:ins>
    </w:p>
    <w:p w14:paraId="5DC3CF0E" w14:textId="77777777" w:rsidR="002324E3" w:rsidRPr="00E3171E" w:rsidRDefault="002324E3" w:rsidP="00E3171E">
      <w:pPr>
        <w:jc w:val="both"/>
      </w:pPr>
    </w:p>
    <w:p w14:paraId="3BEB2DF1" w14:textId="77777777" w:rsidR="009A75B1" w:rsidRPr="00E3171E" w:rsidRDefault="00183593" w:rsidP="00E3171E">
      <w:pPr>
        <w:pStyle w:val="Heading1"/>
      </w:pPr>
      <w:commentRangeStart w:id="20"/>
      <w:r w:rsidRPr="00E3171E">
        <w:t>EQUIPMENT AND SUPPLIES</w:t>
      </w:r>
      <w:commentRangeEnd w:id="20"/>
      <w:r w:rsidR="00F92305" w:rsidRPr="00E3171E">
        <w:rPr>
          <w:rStyle w:val="CommentReference"/>
          <w:sz w:val="24"/>
          <w:szCs w:val="24"/>
        </w:rPr>
        <w:commentReference w:id="20"/>
      </w:r>
    </w:p>
    <w:p w14:paraId="484E58EE" w14:textId="77777777" w:rsidR="008E5B0E" w:rsidRPr="00E3171E" w:rsidRDefault="008E5B0E" w:rsidP="00E3171E">
      <w:pPr>
        <w:jc w:val="both"/>
        <w:outlineLvl w:val="0"/>
        <w:rPr>
          <w:b/>
        </w:rPr>
      </w:pPr>
    </w:p>
    <w:p w14:paraId="00B68F43" w14:textId="77777777" w:rsidR="008E5B0E" w:rsidRPr="00E3171E" w:rsidRDefault="008E5B0E" w:rsidP="00E3171E">
      <w:pPr>
        <w:pStyle w:val="ListParagraph"/>
        <w:numPr>
          <w:ilvl w:val="0"/>
          <w:numId w:val="25"/>
        </w:numPr>
        <w:jc w:val="both"/>
        <w:outlineLvl w:val="0"/>
      </w:pPr>
      <w:r w:rsidRPr="00E3171E">
        <w:t xml:space="preserve">Nortek </w:t>
      </w:r>
      <w:proofErr w:type="spellStart"/>
      <w:r w:rsidRPr="00E3171E">
        <w:t>Vectrino</w:t>
      </w:r>
      <w:proofErr w:type="spellEnd"/>
      <w:r w:rsidRPr="00E3171E">
        <w:t xml:space="preserve"> </w:t>
      </w:r>
      <w:proofErr w:type="spellStart"/>
      <w:r w:rsidRPr="00E3171E">
        <w:t>Velocimeter</w:t>
      </w:r>
      <w:proofErr w:type="spellEnd"/>
    </w:p>
    <w:p w14:paraId="76A2A6EC" w14:textId="77777777" w:rsidR="008E5B0E" w:rsidRPr="00E3171E" w:rsidRDefault="008E5B0E" w:rsidP="00E3171E">
      <w:pPr>
        <w:pStyle w:val="ListParagraph"/>
        <w:numPr>
          <w:ilvl w:val="0"/>
          <w:numId w:val="25"/>
        </w:numPr>
        <w:jc w:val="both"/>
        <w:outlineLvl w:val="0"/>
      </w:pPr>
      <w:r w:rsidRPr="00E3171E">
        <w:t>Power/signal cable</w:t>
      </w:r>
    </w:p>
    <w:p w14:paraId="58EAA4AB" w14:textId="77777777" w:rsidR="008E5B0E" w:rsidRDefault="008E5B0E" w:rsidP="00E3171E">
      <w:pPr>
        <w:pStyle w:val="ListParagraph"/>
        <w:numPr>
          <w:ilvl w:val="0"/>
          <w:numId w:val="25"/>
        </w:numPr>
        <w:jc w:val="both"/>
        <w:outlineLvl w:val="0"/>
        <w:rPr>
          <w:ins w:id="21" w:author="Larsen, Laurel" w:date="2011-07-21T09:02:00Z"/>
        </w:rPr>
      </w:pPr>
      <w:del w:id="22" w:author="Larsen, Laurel" w:date="2011-07-21T09:02:00Z">
        <w:r w:rsidRPr="00E3171E" w:rsidDel="006631A3">
          <w:delText>AC/DC voltage transformer</w:delText>
        </w:r>
      </w:del>
      <w:ins w:id="23" w:author="Larsen, Laurel" w:date="2011-07-21T09:02:00Z">
        <w:r w:rsidR="006631A3">
          <w:t>Deep cycle marine battery</w:t>
        </w:r>
      </w:ins>
    </w:p>
    <w:p w14:paraId="3CBC1FF2" w14:textId="1338E676" w:rsidR="006631A3" w:rsidRDefault="006631A3" w:rsidP="00E3171E">
      <w:pPr>
        <w:pStyle w:val="ListParagraph"/>
        <w:numPr>
          <w:ilvl w:val="0"/>
          <w:numId w:val="25"/>
        </w:numPr>
        <w:jc w:val="both"/>
        <w:outlineLvl w:val="0"/>
        <w:rPr>
          <w:ins w:id="24" w:author="Larsen, Laurel" w:date="2011-07-21T09:05:00Z"/>
        </w:rPr>
      </w:pPr>
      <w:ins w:id="25" w:author="Larsen, Laurel" w:date="2011-07-21T09:02:00Z">
        <w:r>
          <w:t>Folding table or cooler attached to PVC rods</w:t>
        </w:r>
      </w:ins>
      <w:ins w:id="26" w:author="Larsen, Laurel" w:date="2011-07-21T09:11:00Z">
        <w:r w:rsidR="004F4083">
          <w:t xml:space="preserve"> with bungee cords</w:t>
        </w:r>
      </w:ins>
      <w:ins w:id="27" w:author="Larsen, Laurel" w:date="2011-07-21T09:02:00Z">
        <w:r>
          <w:t xml:space="preserve"> (for keeping laptop and battery out of water)</w:t>
        </w:r>
      </w:ins>
    </w:p>
    <w:p w14:paraId="18224901" w14:textId="77777777" w:rsidR="006631A3" w:rsidRPr="00E3171E" w:rsidRDefault="006631A3" w:rsidP="00E3171E">
      <w:pPr>
        <w:pStyle w:val="ListParagraph"/>
        <w:numPr>
          <w:ilvl w:val="0"/>
          <w:numId w:val="25"/>
        </w:numPr>
        <w:jc w:val="both"/>
        <w:outlineLvl w:val="0"/>
      </w:pPr>
      <w:ins w:id="28" w:author="Larsen, Laurel" w:date="2011-07-21T09:05:00Z">
        <w:r>
          <w:t xml:space="preserve">Tripod or stand with attachment for </w:t>
        </w:r>
        <w:proofErr w:type="spellStart"/>
        <w:r>
          <w:t>Vectrino</w:t>
        </w:r>
      </w:ins>
      <w:proofErr w:type="spellEnd"/>
    </w:p>
    <w:p w14:paraId="765766C7" w14:textId="77777777" w:rsidR="008E5B0E" w:rsidRPr="00E3171E" w:rsidRDefault="008E5B0E" w:rsidP="00E3171E">
      <w:pPr>
        <w:pStyle w:val="ListParagraph"/>
        <w:numPr>
          <w:ilvl w:val="0"/>
          <w:numId w:val="25"/>
        </w:numPr>
        <w:jc w:val="both"/>
        <w:outlineLvl w:val="0"/>
      </w:pPr>
      <w:r w:rsidRPr="00E3171E">
        <w:t>Generator or power inverter</w:t>
      </w:r>
    </w:p>
    <w:p w14:paraId="120EE212" w14:textId="77777777" w:rsidR="008E5B0E" w:rsidRPr="00E3171E" w:rsidRDefault="008E5B0E" w:rsidP="00E3171E">
      <w:pPr>
        <w:pStyle w:val="ListParagraph"/>
        <w:numPr>
          <w:ilvl w:val="0"/>
          <w:numId w:val="24"/>
        </w:numPr>
        <w:jc w:val="both"/>
        <w:outlineLvl w:val="0"/>
      </w:pPr>
      <w:r w:rsidRPr="00E3171E">
        <w:t>Laptop computer</w:t>
      </w:r>
    </w:p>
    <w:p w14:paraId="60039717" w14:textId="77777777" w:rsidR="008E5B0E" w:rsidRPr="00E3171E" w:rsidRDefault="008E5B0E" w:rsidP="00E3171E">
      <w:pPr>
        <w:pStyle w:val="ListParagraph"/>
        <w:numPr>
          <w:ilvl w:val="0"/>
          <w:numId w:val="24"/>
        </w:numPr>
        <w:jc w:val="both"/>
        <w:outlineLvl w:val="0"/>
      </w:pPr>
      <w:r w:rsidRPr="00E3171E">
        <w:t>Handheld compass</w:t>
      </w:r>
    </w:p>
    <w:p w14:paraId="04C8434C" w14:textId="77777777" w:rsidR="008E5B0E" w:rsidRPr="00E3171E" w:rsidRDefault="008E5B0E" w:rsidP="00E3171E">
      <w:pPr>
        <w:pStyle w:val="ListParagraph"/>
        <w:numPr>
          <w:ilvl w:val="0"/>
          <w:numId w:val="24"/>
        </w:numPr>
        <w:jc w:val="both"/>
        <w:outlineLvl w:val="0"/>
      </w:pPr>
      <w:r w:rsidRPr="00E3171E">
        <w:t>G</w:t>
      </w:r>
      <w:r w:rsidR="00F92585" w:rsidRPr="00E3171E">
        <w:t xml:space="preserve">lobal </w:t>
      </w:r>
      <w:r w:rsidRPr="00E3171E">
        <w:t>P</w:t>
      </w:r>
      <w:r w:rsidR="00F92585" w:rsidRPr="00E3171E">
        <w:t xml:space="preserve">ositioning </w:t>
      </w:r>
      <w:r w:rsidRPr="00E3171E">
        <w:t>S</w:t>
      </w:r>
      <w:r w:rsidR="00F92585" w:rsidRPr="00E3171E">
        <w:t>ystem (GPS)</w:t>
      </w:r>
    </w:p>
    <w:p w14:paraId="11CA6A58" w14:textId="77777777" w:rsidR="008E5B0E" w:rsidRPr="00E3171E" w:rsidRDefault="008E5B0E" w:rsidP="00E3171E">
      <w:pPr>
        <w:pStyle w:val="ListParagraph"/>
        <w:numPr>
          <w:ilvl w:val="0"/>
          <w:numId w:val="24"/>
        </w:numPr>
        <w:jc w:val="both"/>
        <w:outlineLvl w:val="0"/>
      </w:pPr>
      <w:r w:rsidRPr="00E3171E">
        <w:t>Ruler</w:t>
      </w:r>
    </w:p>
    <w:p w14:paraId="1D5E5A22" w14:textId="77777777" w:rsidR="008E5B0E" w:rsidRPr="00E3171E" w:rsidRDefault="008E5B0E" w:rsidP="00E3171E">
      <w:pPr>
        <w:pStyle w:val="ListParagraph"/>
        <w:numPr>
          <w:ilvl w:val="0"/>
          <w:numId w:val="24"/>
        </w:numPr>
        <w:jc w:val="both"/>
        <w:outlineLvl w:val="0"/>
      </w:pPr>
      <w:r w:rsidRPr="00E3171E">
        <w:t>Black pen</w:t>
      </w:r>
    </w:p>
    <w:p w14:paraId="47B48B9D" w14:textId="77777777" w:rsidR="008E5B0E" w:rsidRPr="00E3171E" w:rsidRDefault="008E5B0E" w:rsidP="00E3171E">
      <w:pPr>
        <w:pStyle w:val="ListParagraph"/>
        <w:numPr>
          <w:ilvl w:val="0"/>
          <w:numId w:val="24"/>
        </w:numPr>
        <w:jc w:val="both"/>
        <w:outlineLvl w:val="0"/>
      </w:pPr>
      <w:r w:rsidRPr="00E3171E">
        <w:t>Notebook or data sheets</w:t>
      </w:r>
    </w:p>
    <w:p w14:paraId="745CE7E3" w14:textId="7A3B914C" w:rsidR="008E5B0E" w:rsidRDefault="008E5B0E" w:rsidP="00E3171E">
      <w:pPr>
        <w:pStyle w:val="ListParagraph"/>
        <w:numPr>
          <w:ilvl w:val="0"/>
          <w:numId w:val="24"/>
        </w:numPr>
        <w:jc w:val="both"/>
        <w:outlineLvl w:val="0"/>
      </w:pPr>
      <w:del w:id="29" w:author="Larsen, Laurel" w:date="2011-07-21T09:23:00Z">
        <w:r w:rsidRPr="00E3171E" w:rsidDel="001C0606">
          <w:delText xml:space="preserve">Vectrion </w:delText>
        </w:r>
      </w:del>
      <w:proofErr w:type="spellStart"/>
      <w:ins w:id="30" w:author="Larsen, Laurel" w:date="2011-07-21T09:23:00Z">
        <w:r w:rsidR="001C0606" w:rsidRPr="00E3171E">
          <w:t>Vectri</w:t>
        </w:r>
        <w:r w:rsidR="001C0606">
          <w:t>no</w:t>
        </w:r>
        <w:proofErr w:type="spellEnd"/>
        <w:r w:rsidR="001C0606" w:rsidRPr="00E3171E">
          <w:t xml:space="preserve"> </w:t>
        </w:r>
      </w:ins>
      <w:r w:rsidRPr="00E3171E">
        <w:t>software</w:t>
      </w:r>
    </w:p>
    <w:p w14:paraId="2B38F836" w14:textId="77777777" w:rsidR="00E3171E" w:rsidRPr="00E3171E" w:rsidRDefault="00E3171E" w:rsidP="00E3171E">
      <w:pPr>
        <w:pStyle w:val="ListParagraph"/>
        <w:jc w:val="both"/>
        <w:outlineLvl w:val="0"/>
      </w:pPr>
    </w:p>
    <w:p w14:paraId="4396F620" w14:textId="77777777" w:rsidR="00C625E2" w:rsidRPr="00E3171E" w:rsidRDefault="00183593" w:rsidP="00E3171E">
      <w:pPr>
        <w:pStyle w:val="Heading1"/>
      </w:pPr>
      <w:commentRangeStart w:id="31"/>
      <w:r w:rsidRPr="00E3171E">
        <w:t>FIELD CREW COMPOSITION, QUALIFICATIONS AND TRAINING</w:t>
      </w:r>
    </w:p>
    <w:p w14:paraId="116D008C" w14:textId="77777777" w:rsidR="00BC4127" w:rsidRPr="00E3171E" w:rsidRDefault="00BC4127" w:rsidP="00E3171E">
      <w:pPr>
        <w:jc w:val="both"/>
      </w:pPr>
    </w:p>
    <w:commentRangeEnd w:id="31"/>
    <w:p w14:paraId="1DBAA2F3" w14:textId="495F880C" w:rsidR="00BC4127" w:rsidRPr="00E3171E" w:rsidRDefault="00F92305" w:rsidP="00E3171E">
      <w:pPr>
        <w:pStyle w:val="TNR12ptJustified"/>
        <w:rPr>
          <w:szCs w:val="24"/>
        </w:rPr>
      </w:pPr>
      <w:r w:rsidRPr="00E3171E">
        <w:rPr>
          <w:rStyle w:val="CommentReference"/>
          <w:sz w:val="24"/>
          <w:szCs w:val="24"/>
        </w:rPr>
        <w:commentReference w:id="31"/>
      </w:r>
      <w:proofErr w:type="gramStart"/>
      <w:r w:rsidR="00BC4127" w:rsidRPr="00E3171E">
        <w:rPr>
          <w:szCs w:val="24"/>
        </w:rPr>
        <w:t>The monitoring activity should be overseen by a dedicated coordinator, who is directly responsible for ensuring that survey methods, data collection, and management are standardized throughout the region</w:t>
      </w:r>
      <w:proofErr w:type="gramEnd"/>
      <w:r w:rsidR="00BC4127" w:rsidRPr="00E3171E">
        <w:rPr>
          <w:szCs w:val="24"/>
        </w:rPr>
        <w:t xml:space="preserve">.  The coordinator is responsible for writing a comprehensive, public access report in a timely manner (annually).  The field coordinator shall work with one or more of the staff while collecting data; thus </w:t>
      </w:r>
      <w:proofErr w:type="gramStart"/>
      <w:r w:rsidR="00BC4127" w:rsidRPr="00E3171E">
        <w:rPr>
          <w:szCs w:val="24"/>
        </w:rPr>
        <w:t>data collections are directly checked by the field coordinator</w:t>
      </w:r>
      <w:proofErr w:type="gramEnd"/>
      <w:r w:rsidR="00BC4127" w:rsidRPr="00E3171E">
        <w:rPr>
          <w:szCs w:val="24"/>
        </w:rPr>
        <w:t xml:space="preserve">.  Field </w:t>
      </w:r>
      <w:proofErr w:type="gramStart"/>
      <w:r w:rsidR="00BC4127" w:rsidRPr="00E3171E">
        <w:rPr>
          <w:szCs w:val="24"/>
        </w:rPr>
        <w:t>crew members</w:t>
      </w:r>
      <w:proofErr w:type="gramEnd"/>
      <w:r w:rsidR="00BC4127" w:rsidRPr="00E3171E">
        <w:rPr>
          <w:szCs w:val="24"/>
        </w:rPr>
        <w:t xml:space="preserve"> must have previous experience in field sampling projects, good recommendations, and a proven ability to work in the field reliably and independently.  All field </w:t>
      </w:r>
      <w:proofErr w:type="gramStart"/>
      <w:r w:rsidR="00BC4127" w:rsidRPr="00E3171E">
        <w:rPr>
          <w:szCs w:val="24"/>
        </w:rPr>
        <w:t>crew members</w:t>
      </w:r>
      <w:proofErr w:type="gramEnd"/>
      <w:r w:rsidR="00BC4127" w:rsidRPr="00E3171E">
        <w:rPr>
          <w:szCs w:val="24"/>
        </w:rPr>
        <w:t xml:space="preserve"> must undergo </w:t>
      </w:r>
      <w:del w:id="32" w:author="Larsen, Laurel" w:date="2011-07-21T09:13:00Z">
        <w:r w:rsidR="00BC4127" w:rsidRPr="00E3171E" w:rsidDel="004F4083">
          <w:rPr>
            <w:szCs w:val="24"/>
          </w:rPr>
          <w:delText xml:space="preserve">at least one month of </w:delText>
        </w:r>
      </w:del>
      <w:r w:rsidR="00BC4127" w:rsidRPr="00E3171E">
        <w:rPr>
          <w:szCs w:val="24"/>
        </w:rPr>
        <w:t xml:space="preserve">documented training by the field coordinator prior to collecting data.  All field </w:t>
      </w:r>
      <w:proofErr w:type="gramStart"/>
      <w:r w:rsidR="00BC4127" w:rsidRPr="00E3171E">
        <w:rPr>
          <w:szCs w:val="24"/>
        </w:rPr>
        <w:t>crew members</w:t>
      </w:r>
      <w:proofErr w:type="gramEnd"/>
      <w:r w:rsidR="00BC4127" w:rsidRPr="00E3171E">
        <w:rPr>
          <w:szCs w:val="24"/>
        </w:rPr>
        <w:t xml:space="preserve"> must have training documentation in </w:t>
      </w:r>
      <w:del w:id="33" w:author="Larsen, Laurel" w:date="2011-07-21T09:13:00Z">
        <w:r w:rsidR="00BC4127" w:rsidRPr="00E3171E" w:rsidDel="004F4083">
          <w:rPr>
            <w:szCs w:val="24"/>
          </w:rPr>
          <w:delText xml:space="preserve">boat operation, </w:delText>
        </w:r>
      </w:del>
      <w:r w:rsidR="00BC4127" w:rsidRPr="00E3171E">
        <w:rPr>
          <w:szCs w:val="24"/>
        </w:rPr>
        <w:t>vehicle operation</w:t>
      </w:r>
      <w:del w:id="34" w:author="Larsen, Laurel" w:date="2011-07-21T09:14:00Z">
        <w:r w:rsidR="00BC4127" w:rsidRPr="00E3171E" w:rsidDel="004F4083">
          <w:rPr>
            <w:szCs w:val="24"/>
          </w:rPr>
          <w:delText>, boating safety, and conducting measurements and surveys</w:delText>
        </w:r>
      </w:del>
      <w:ins w:id="35" w:author="Larsen, Laurel" w:date="2011-07-21T09:14:00Z">
        <w:r w:rsidR="004F4083">
          <w:rPr>
            <w:szCs w:val="24"/>
          </w:rPr>
          <w:t xml:space="preserve"> and field safety</w:t>
        </w:r>
      </w:ins>
      <w:r w:rsidR="00BC4127" w:rsidRPr="00E3171E">
        <w:rPr>
          <w:szCs w:val="24"/>
        </w:rPr>
        <w:t xml:space="preserve">.  Field </w:t>
      </w:r>
      <w:proofErr w:type="gramStart"/>
      <w:r w:rsidR="00BC4127" w:rsidRPr="00E3171E">
        <w:rPr>
          <w:szCs w:val="24"/>
        </w:rPr>
        <w:t>crew members</w:t>
      </w:r>
      <w:proofErr w:type="gramEnd"/>
      <w:r w:rsidR="00BC4127" w:rsidRPr="00E3171E">
        <w:rPr>
          <w:szCs w:val="24"/>
        </w:rPr>
        <w:t xml:space="preserve"> will be provided with a handbook of protocols and safety procedures prior to initiating the sampling event.</w:t>
      </w:r>
    </w:p>
    <w:p w14:paraId="1C09FE93" w14:textId="77777777" w:rsidR="00BC4127" w:rsidRPr="00E3171E" w:rsidRDefault="00BC4127" w:rsidP="00E3171E">
      <w:pPr>
        <w:jc w:val="both"/>
      </w:pPr>
    </w:p>
    <w:p w14:paraId="46780D04" w14:textId="77777777" w:rsidR="00DA5C9A" w:rsidRDefault="00183593" w:rsidP="00E3171E">
      <w:pPr>
        <w:pStyle w:val="Heading1"/>
      </w:pPr>
      <w:r w:rsidRPr="00E3171E">
        <w:lastRenderedPageBreak/>
        <w:t>FIELD PROCEDURES</w:t>
      </w:r>
    </w:p>
    <w:p w14:paraId="06983477" w14:textId="77777777" w:rsidR="00E3171E" w:rsidRPr="00E3171E" w:rsidRDefault="00E3171E" w:rsidP="00E3171E"/>
    <w:p w14:paraId="18215CD3" w14:textId="77777777" w:rsidR="00BE2170" w:rsidRPr="00E3171E" w:rsidRDefault="00BE2170" w:rsidP="00E3171E">
      <w:pPr>
        <w:pStyle w:val="Heading2"/>
      </w:pPr>
      <w:r w:rsidRPr="00E3171E">
        <w:t>Instrument Set Up</w:t>
      </w:r>
    </w:p>
    <w:p w14:paraId="52F2C8D8" w14:textId="77777777" w:rsidR="00BC4127" w:rsidRPr="00E3171E" w:rsidRDefault="00BC4127" w:rsidP="00E3171E">
      <w:pPr>
        <w:jc w:val="both"/>
      </w:pPr>
    </w:p>
    <w:p w14:paraId="470FD72B" w14:textId="77777777" w:rsidR="004E6D71" w:rsidRPr="00E3171E" w:rsidRDefault="004E6D71" w:rsidP="00E3171E">
      <w:pPr>
        <w:pStyle w:val="ListParagraph"/>
        <w:numPr>
          <w:ilvl w:val="0"/>
          <w:numId w:val="26"/>
        </w:numPr>
        <w:jc w:val="both"/>
      </w:pPr>
      <w:r w:rsidRPr="00E3171E">
        <w:t xml:space="preserve">Connect the </w:t>
      </w:r>
      <w:proofErr w:type="spellStart"/>
      <w:r w:rsidRPr="00E3171E">
        <w:t>Vectrino</w:t>
      </w:r>
      <w:proofErr w:type="spellEnd"/>
      <w:r w:rsidRPr="00E3171E">
        <w:t xml:space="preserve"> to </w:t>
      </w:r>
      <w:r w:rsidR="007F62F7">
        <w:t xml:space="preserve">the </w:t>
      </w:r>
      <w:r w:rsidRPr="00E3171E">
        <w:t>computer using the external power/signal cable.</w:t>
      </w:r>
    </w:p>
    <w:p w14:paraId="45BE5826" w14:textId="77777777" w:rsidR="004E6D71" w:rsidRDefault="004E6D71" w:rsidP="00E3171E">
      <w:pPr>
        <w:pStyle w:val="ListParagraph"/>
        <w:numPr>
          <w:ilvl w:val="0"/>
          <w:numId w:val="26"/>
        </w:numPr>
        <w:jc w:val="both"/>
      </w:pPr>
      <w:r w:rsidRPr="00E3171E">
        <w:t>Power the instrument via the AC/DC voltage transformer (in the field, plug transformer into a generator or power inverter)</w:t>
      </w:r>
      <w:r w:rsidR="00F92585" w:rsidRPr="00E3171E">
        <w:t>.</w:t>
      </w:r>
    </w:p>
    <w:p w14:paraId="3248873E" w14:textId="77777777" w:rsidR="00E3171E" w:rsidRPr="00E3171E" w:rsidRDefault="00E3171E" w:rsidP="00E3171E">
      <w:pPr>
        <w:pStyle w:val="ListParagraph"/>
        <w:jc w:val="both"/>
      </w:pPr>
    </w:p>
    <w:p w14:paraId="23791C68" w14:textId="77777777" w:rsidR="00BE2170" w:rsidRPr="00E3171E" w:rsidRDefault="00BE2170" w:rsidP="00E3171E">
      <w:pPr>
        <w:pStyle w:val="Heading2"/>
      </w:pPr>
      <w:r w:rsidRPr="00E3171E">
        <w:t>Instrument Testing</w:t>
      </w:r>
    </w:p>
    <w:p w14:paraId="7843952C" w14:textId="77777777" w:rsidR="00BC4127" w:rsidRPr="00E3171E" w:rsidRDefault="00BC4127" w:rsidP="00E3171E">
      <w:pPr>
        <w:contextualSpacing/>
        <w:jc w:val="both"/>
        <w:rPr>
          <w:b/>
        </w:rPr>
      </w:pPr>
    </w:p>
    <w:p w14:paraId="53BEBF8E" w14:textId="42DD7362" w:rsidR="004E6D71" w:rsidRPr="00E3171E" w:rsidRDefault="004E6D71" w:rsidP="00E3171E">
      <w:pPr>
        <w:pStyle w:val="ListParagraph"/>
        <w:numPr>
          <w:ilvl w:val="0"/>
          <w:numId w:val="27"/>
        </w:numPr>
        <w:jc w:val="both"/>
      </w:pPr>
      <w:commentRangeStart w:id="36"/>
      <w:r w:rsidRPr="00E3171E">
        <w:t xml:space="preserve">Connect to the instrument using </w:t>
      </w:r>
      <w:proofErr w:type="spellStart"/>
      <w:r w:rsidRPr="00E3171E">
        <w:t>Vectrino</w:t>
      </w:r>
      <w:proofErr w:type="spellEnd"/>
      <w:r w:rsidRPr="00E3171E">
        <w:t xml:space="preserve"> software</w:t>
      </w:r>
      <w:ins w:id="37" w:author="Larsen, Laurel" w:date="2011-07-21T09:16:00Z">
        <w:r w:rsidR="004F4083">
          <w:t xml:space="preserve"> by double clicking on the </w:t>
        </w:r>
      </w:ins>
      <w:proofErr w:type="spellStart"/>
      <w:ins w:id="38" w:author="Larsen, Laurel" w:date="2011-07-21T09:17:00Z">
        <w:r w:rsidR="004F4083">
          <w:t>Vectrino</w:t>
        </w:r>
        <w:proofErr w:type="spellEnd"/>
        <w:r w:rsidR="004F4083">
          <w:t xml:space="preserve"> </w:t>
        </w:r>
      </w:ins>
      <w:ins w:id="39" w:author="Larsen, Laurel" w:date="2011-07-21T09:16:00Z">
        <w:r w:rsidR="004F4083">
          <w:t>software icon and selecting the correct COM port</w:t>
        </w:r>
      </w:ins>
      <w:r w:rsidR="00BC4127" w:rsidRPr="00E3171E">
        <w:t>.</w:t>
      </w:r>
      <w:commentRangeEnd w:id="36"/>
      <w:r w:rsidR="00F92305" w:rsidRPr="00E3171E">
        <w:rPr>
          <w:rStyle w:val="CommentReference"/>
          <w:sz w:val="24"/>
          <w:szCs w:val="24"/>
        </w:rPr>
        <w:commentReference w:id="36"/>
      </w:r>
      <w:ins w:id="40" w:author="Larsen, Laurel" w:date="2011-07-21T11:14:00Z">
        <w:r w:rsidR="0041328E">
          <w:t xml:space="preserve"> Accept the default baud rate settings (19200 baud), and click the toolbar button labeled “Connect.”</w:t>
        </w:r>
      </w:ins>
    </w:p>
    <w:p w14:paraId="57C78D1E" w14:textId="77777777" w:rsidR="004E6D71" w:rsidRPr="00E3171E" w:rsidRDefault="004E6D71" w:rsidP="00E3171E">
      <w:pPr>
        <w:pStyle w:val="ListParagraph"/>
        <w:numPr>
          <w:ilvl w:val="0"/>
          <w:numId w:val="27"/>
        </w:numPr>
        <w:jc w:val="both"/>
      </w:pPr>
      <w:r w:rsidRPr="00E3171E">
        <w:t>Instrument time is automatically synced with computer</w:t>
      </w:r>
      <w:r w:rsidR="00F92585" w:rsidRPr="00E3171E">
        <w:t>.</w:t>
      </w:r>
    </w:p>
    <w:p w14:paraId="1D7D8C45" w14:textId="77777777" w:rsidR="004E6D71" w:rsidRPr="00E3171E" w:rsidRDefault="004E6D71" w:rsidP="00E3171E">
      <w:pPr>
        <w:pStyle w:val="ListParagraph"/>
        <w:numPr>
          <w:ilvl w:val="0"/>
          <w:numId w:val="27"/>
        </w:numPr>
        <w:jc w:val="both"/>
      </w:pPr>
      <w:r w:rsidRPr="00E3171E">
        <w:t>Probe check</w:t>
      </w:r>
      <w:r w:rsidR="00F92585" w:rsidRPr="00E3171E">
        <w:t>.</w:t>
      </w:r>
    </w:p>
    <w:p w14:paraId="747AFAC5" w14:textId="77777777" w:rsidR="004E6D71" w:rsidRPr="00E3171E" w:rsidRDefault="004E6D71" w:rsidP="007F62F7">
      <w:pPr>
        <w:pStyle w:val="ListParagraph"/>
        <w:numPr>
          <w:ilvl w:val="1"/>
          <w:numId w:val="32"/>
        </w:numPr>
        <w:ind w:left="1080"/>
        <w:jc w:val="both"/>
      </w:pPr>
      <w:r w:rsidRPr="00E3171E">
        <w:t>Ensure the probe is submerged in water and select Data collection &gt; Start Probe Check.</w:t>
      </w:r>
    </w:p>
    <w:p w14:paraId="2CF35140" w14:textId="77777777" w:rsidR="00BE2170" w:rsidRPr="00E3171E" w:rsidRDefault="004E6D71" w:rsidP="007F62F7">
      <w:pPr>
        <w:pStyle w:val="ListParagraph"/>
        <w:numPr>
          <w:ilvl w:val="1"/>
          <w:numId w:val="32"/>
        </w:numPr>
        <w:ind w:left="1080"/>
        <w:jc w:val="both"/>
      </w:pPr>
      <w:r w:rsidRPr="00E3171E">
        <w:t xml:space="preserve">All </w:t>
      </w:r>
      <w:proofErr w:type="gramStart"/>
      <w:r w:rsidRPr="00E3171E">
        <w:t>four receiver</w:t>
      </w:r>
      <w:proofErr w:type="gramEnd"/>
      <w:r w:rsidRPr="00E3171E">
        <w:t xml:space="preserve"> beams should peak in approximately the same location</w:t>
      </w:r>
      <w:r w:rsidR="00F92585" w:rsidRPr="00E3171E">
        <w:t>.</w:t>
      </w:r>
      <w:r w:rsidRPr="00E3171E">
        <w:t xml:space="preserve"> </w:t>
      </w:r>
    </w:p>
    <w:p w14:paraId="0D80DD7E" w14:textId="77777777" w:rsidR="00F92305" w:rsidRPr="00E3171E" w:rsidRDefault="00F92305" w:rsidP="00E3171E">
      <w:pPr>
        <w:pStyle w:val="ListParagraph"/>
        <w:ind w:left="1440"/>
        <w:jc w:val="both"/>
      </w:pPr>
    </w:p>
    <w:p w14:paraId="23BDEB10" w14:textId="77777777" w:rsidR="00BE2170" w:rsidRPr="00E3171E" w:rsidRDefault="004E6D71" w:rsidP="00E3171E">
      <w:pPr>
        <w:pStyle w:val="Heading2"/>
      </w:pPr>
      <w:r w:rsidRPr="00E3171E">
        <w:t>Configure and Deploy the Instrument</w:t>
      </w:r>
      <w:r w:rsidR="00BE2170" w:rsidRPr="00E3171E">
        <w:t xml:space="preserve"> </w:t>
      </w:r>
    </w:p>
    <w:p w14:paraId="47EF98CF" w14:textId="77777777" w:rsidR="00BC4127" w:rsidRPr="00E3171E" w:rsidRDefault="00BC4127" w:rsidP="00E3171E">
      <w:pPr>
        <w:jc w:val="both"/>
        <w:rPr>
          <w:b/>
        </w:rPr>
      </w:pPr>
    </w:p>
    <w:p w14:paraId="4DC6086D" w14:textId="77777777" w:rsidR="004E6D71" w:rsidRPr="00E3171E" w:rsidRDefault="004E6D71" w:rsidP="00E3171E">
      <w:pPr>
        <w:pStyle w:val="ListParagraph"/>
        <w:numPr>
          <w:ilvl w:val="0"/>
          <w:numId w:val="29"/>
        </w:numPr>
        <w:jc w:val="both"/>
      </w:pPr>
      <w:r w:rsidRPr="007F62F7">
        <w:rPr>
          <w:b/>
        </w:rPr>
        <w:t>IMPORTANT</w:t>
      </w:r>
      <w:r w:rsidRPr="00E3171E">
        <w:t xml:space="preserve">: </w:t>
      </w:r>
      <w:r w:rsidR="007F62F7">
        <w:t xml:space="preserve"> </w:t>
      </w:r>
      <w:r w:rsidR="00F92305" w:rsidRPr="00E3171E">
        <w:t>Record the compass bearing of the red probe with a hand-held compass and record the exact measurement of the height of the probe head; add this information to the log file</w:t>
      </w:r>
      <w:r w:rsidRPr="00E3171E">
        <w:t>.</w:t>
      </w:r>
    </w:p>
    <w:p w14:paraId="413E2586" w14:textId="35AD91B2" w:rsidR="004E6D71" w:rsidRDefault="004E6D71" w:rsidP="00E3171E">
      <w:pPr>
        <w:pStyle w:val="ListParagraph"/>
        <w:numPr>
          <w:ilvl w:val="0"/>
          <w:numId w:val="29"/>
        </w:numPr>
        <w:jc w:val="both"/>
        <w:rPr>
          <w:ins w:id="41" w:author="Larsen, Laurel" w:date="2011-07-21T11:19:00Z"/>
        </w:rPr>
      </w:pPr>
      <w:r w:rsidRPr="00E3171E">
        <w:t>Select Data collection &gt; edit configuration</w:t>
      </w:r>
      <w:r w:rsidR="00F92585" w:rsidRPr="00E3171E">
        <w:t>.</w:t>
      </w:r>
      <w:ins w:id="42" w:author="Larsen, Laurel" w:date="2011-07-21T11:19:00Z">
        <w:r w:rsidR="009F5257">
          <w:t xml:space="preserve"> Use the following settings:</w:t>
        </w:r>
      </w:ins>
    </w:p>
    <w:p w14:paraId="17B5D4B3" w14:textId="67B6CB95" w:rsidR="009F5257" w:rsidRDefault="009F5257">
      <w:pPr>
        <w:pStyle w:val="ListParagraph"/>
        <w:numPr>
          <w:ilvl w:val="1"/>
          <w:numId w:val="29"/>
        </w:numPr>
        <w:jc w:val="both"/>
        <w:rPr>
          <w:ins w:id="43" w:author="Larsen, Laurel" w:date="2011-07-21T11:21:00Z"/>
        </w:rPr>
        <w:pPrChange w:id="44" w:author="Larsen, Laurel" w:date="2011-07-21T11:19:00Z">
          <w:pPr>
            <w:pStyle w:val="ListParagraph"/>
            <w:numPr>
              <w:numId w:val="29"/>
            </w:numPr>
            <w:ind w:hanging="360"/>
            <w:jc w:val="both"/>
          </w:pPr>
        </w:pPrChange>
      </w:pPr>
      <w:ins w:id="45" w:author="Larsen, Laurel" w:date="2011-07-21T11:19:00Z">
        <w:r>
          <w:t>Samp</w:t>
        </w:r>
      </w:ins>
      <w:ins w:id="46" w:author="Larsen, Laurel" w:date="2011-07-21T11:21:00Z">
        <w:r>
          <w:t>le volume: 8.5 mm</w:t>
        </w:r>
      </w:ins>
    </w:p>
    <w:p w14:paraId="4FFE3EA9" w14:textId="0BC30174" w:rsidR="009F5257" w:rsidRDefault="009F5257">
      <w:pPr>
        <w:pStyle w:val="ListParagraph"/>
        <w:numPr>
          <w:ilvl w:val="1"/>
          <w:numId w:val="29"/>
        </w:numPr>
        <w:jc w:val="both"/>
        <w:rPr>
          <w:ins w:id="47" w:author="Larsen, Laurel" w:date="2011-07-21T11:21:00Z"/>
        </w:rPr>
        <w:pPrChange w:id="48" w:author="Larsen, Laurel" w:date="2011-07-21T11:19:00Z">
          <w:pPr>
            <w:pStyle w:val="ListParagraph"/>
            <w:numPr>
              <w:numId w:val="29"/>
            </w:numPr>
            <w:ind w:hanging="360"/>
            <w:jc w:val="both"/>
          </w:pPr>
        </w:pPrChange>
      </w:pPr>
      <w:ins w:id="49" w:author="Larsen, Laurel" w:date="2011-07-21T11:21:00Z">
        <w:r>
          <w:t>Nominal velocity range: +/- 0.03 m/s</w:t>
        </w:r>
      </w:ins>
    </w:p>
    <w:p w14:paraId="6AAD0C6F" w14:textId="7EAE0FA9" w:rsidR="009F5257" w:rsidRDefault="009F5257">
      <w:pPr>
        <w:pStyle w:val="ListParagraph"/>
        <w:numPr>
          <w:ilvl w:val="1"/>
          <w:numId w:val="29"/>
        </w:numPr>
        <w:jc w:val="both"/>
        <w:rPr>
          <w:ins w:id="50" w:author="Larsen, Laurel" w:date="2011-07-21T11:21:00Z"/>
        </w:rPr>
        <w:pPrChange w:id="51" w:author="Larsen, Laurel" w:date="2011-07-21T11:19:00Z">
          <w:pPr>
            <w:pStyle w:val="ListParagraph"/>
            <w:numPr>
              <w:numId w:val="29"/>
            </w:numPr>
            <w:ind w:hanging="360"/>
            <w:jc w:val="both"/>
          </w:pPr>
        </w:pPrChange>
      </w:pPr>
      <w:ins w:id="52" w:author="Larsen, Laurel" w:date="2011-07-21T11:21:00Z">
        <w:r>
          <w:t xml:space="preserve">Sampling </w:t>
        </w:r>
      </w:ins>
      <w:ins w:id="53" w:author="Larsen, Laurel" w:date="2011-07-21T11:43:00Z">
        <w:r w:rsidR="00BA69BF">
          <w:t>rate</w:t>
        </w:r>
      </w:ins>
      <w:ins w:id="54" w:author="Larsen, Laurel" w:date="2011-07-21T11:21:00Z">
        <w:r>
          <w:t>: 10 Hz</w:t>
        </w:r>
      </w:ins>
    </w:p>
    <w:p w14:paraId="531B6DAC" w14:textId="6DCF3B4D" w:rsidR="009F5257" w:rsidRDefault="009F5257">
      <w:pPr>
        <w:pStyle w:val="ListParagraph"/>
        <w:numPr>
          <w:ilvl w:val="1"/>
          <w:numId w:val="29"/>
        </w:numPr>
        <w:jc w:val="both"/>
        <w:rPr>
          <w:ins w:id="55" w:author="Larsen, Laurel" w:date="2011-07-21T11:21:00Z"/>
        </w:rPr>
        <w:pPrChange w:id="56" w:author="Larsen, Laurel" w:date="2011-07-21T11:19:00Z">
          <w:pPr>
            <w:pStyle w:val="ListParagraph"/>
            <w:numPr>
              <w:numId w:val="29"/>
            </w:numPr>
            <w:ind w:hanging="360"/>
            <w:jc w:val="both"/>
          </w:pPr>
        </w:pPrChange>
      </w:pPr>
      <w:ins w:id="57" w:author="Larsen, Laurel" w:date="2011-07-21T11:21:00Z">
        <w:r>
          <w:t>Power level: Low</w:t>
        </w:r>
      </w:ins>
    </w:p>
    <w:p w14:paraId="05BAE426" w14:textId="50F7D987" w:rsidR="009F5257" w:rsidRDefault="009F5257">
      <w:pPr>
        <w:pStyle w:val="ListParagraph"/>
        <w:numPr>
          <w:ilvl w:val="1"/>
          <w:numId w:val="29"/>
        </w:numPr>
        <w:jc w:val="both"/>
        <w:rPr>
          <w:ins w:id="58" w:author="Larsen, Laurel" w:date="2011-07-21T11:21:00Z"/>
        </w:rPr>
        <w:pPrChange w:id="59" w:author="Larsen, Laurel" w:date="2011-07-21T11:19:00Z">
          <w:pPr>
            <w:pStyle w:val="ListParagraph"/>
            <w:numPr>
              <w:numId w:val="29"/>
            </w:numPr>
            <w:ind w:hanging="360"/>
            <w:jc w:val="both"/>
          </w:pPr>
        </w:pPrChange>
      </w:pPr>
      <w:ins w:id="60" w:author="Larsen, Laurel" w:date="2011-07-21T11:21:00Z">
        <w:r>
          <w:t>Transmit length: 1.8 mm</w:t>
        </w:r>
      </w:ins>
    </w:p>
    <w:p w14:paraId="4222ED56" w14:textId="4F60EF5A" w:rsidR="009F5257" w:rsidRDefault="009F5257">
      <w:pPr>
        <w:pStyle w:val="ListParagraph"/>
        <w:numPr>
          <w:ilvl w:val="1"/>
          <w:numId w:val="29"/>
        </w:numPr>
        <w:jc w:val="both"/>
        <w:rPr>
          <w:ins w:id="61" w:author="Larsen, Laurel" w:date="2011-07-21T11:44:00Z"/>
        </w:rPr>
        <w:pPrChange w:id="62" w:author="Larsen, Laurel" w:date="2011-07-21T11:19:00Z">
          <w:pPr>
            <w:pStyle w:val="ListParagraph"/>
            <w:numPr>
              <w:numId w:val="29"/>
            </w:numPr>
            <w:ind w:hanging="360"/>
            <w:jc w:val="both"/>
          </w:pPr>
        </w:pPrChange>
      </w:pPr>
      <w:ins w:id="63" w:author="Larsen, Laurel" w:date="2011-07-21T11:21:00Z">
        <w:r>
          <w:t>Coordinate system: XYZ.</w:t>
        </w:r>
      </w:ins>
    </w:p>
    <w:p w14:paraId="769BB62F" w14:textId="4AACDA06" w:rsidR="00BA69BF" w:rsidRDefault="00BA69BF">
      <w:pPr>
        <w:pStyle w:val="ListParagraph"/>
        <w:numPr>
          <w:ilvl w:val="1"/>
          <w:numId w:val="29"/>
        </w:numPr>
        <w:jc w:val="both"/>
        <w:rPr>
          <w:ins w:id="64" w:author="Larsen, Laurel" w:date="2011-07-21T11:44:00Z"/>
        </w:rPr>
        <w:pPrChange w:id="65" w:author="Larsen, Laurel" w:date="2011-07-21T11:19:00Z">
          <w:pPr>
            <w:pStyle w:val="ListParagraph"/>
            <w:numPr>
              <w:numId w:val="29"/>
            </w:numPr>
            <w:ind w:hanging="360"/>
            <w:jc w:val="both"/>
          </w:pPr>
        </w:pPrChange>
      </w:pPr>
      <w:ins w:id="66" w:author="Larsen, Laurel" w:date="2011-07-21T11:44:00Z">
        <w:r>
          <w:t>Speed of sound: Measured salinity</w:t>
        </w:r>
      </w:ins>
    </w:p>
    <w:p w14:paraId="4EA92993" w14:textId="5CB72CB0" w:rsidR="00BA69BF" w:rsidRDefault="00BA69BF">
      <w:pPr>
        <w:pStyle w:val="ListParagraph"/>
        <w:numPr>
          <w:ilvl w:val="1"/>
          <w:numId w:val="29"/>
        </w:numPr>
        <w:jc w:val="both"/>
        <w:rPr>
          <w:ins w:id="67" w:author="Larsen, Laurel" w:date="2011-07-21T11:44:00Z"/>
        </w:rPr>
        <w:pPrChange w:id="68" w:author="Larsen, Laurel" w:date="2011-07-21T11:19:00Z">
          <w:pPr>
            <w:pStyle w:val="ListParagraph"/>
            <w:numPr>
              <w:numId w:val="29"/>
            </w:numPr>
            <w:ind w:hanging="360"/>
            <w:jc w:val="both"/>
          </w:pPr>
        </w:pPrChange>
      </w:pPr>
      <w:ins w:id="69" w:author="Larsen, Laurel" w:date="2011-07-21T11:44:00Z">
        <w:r>
          <w:t xml:space="preserve">Output sync: for </w:t>
        </w:r>
        <w:proofErr w:type="spellStart"/>
        <w:r>
          <w:t>Vectrino</w:t>
        </w:r>
        <w:proofErr w:type="spellEnd"/>
      </w:ins>
    </w:p>
    <w:p w14:paraId="6434E80D" w14:textId="7A3A4057" w:rsidR="00BA69BF" w:rsidRPr="00E3171E" w:rsidRDefault="00BA69BF">
      <w:pPr>
        <w:pStyle w:val="ListParagraph"/>
        <w:numPr>
          <w:ilvl w:val="1"/>
          <w:numId w:val="29"/>
        </w:numPr>
        <w:jc w:val="both"/>
        <w:pPrChange w:id="70" w:author="Larsen, Laurel" w:date="2011-07-21T11:19:00Z">
          <w:pPr>
            <w:pStyle w:val="ListParagraph"/>
            <w:numPr>
              <w:numId w:val="29"/>
            </w:numPr>
            <w:ind w:hanging="360"/>
            <w:jc w:val="both"/>
          </w:pPr>
        </w:pPrChange>
      </w:pPr>
      <w:ins w:id="71" w:author="Larsen, Laurel" w:date="2011-07-21T11:44:00Z">
        <w:r>
          <w:t>Check the box for data recording, and enter the filename.</w:t>
        </w:r>
      </w:ins>
    </w:p>
    <w:p w14:paraId="08325D0D" w14:textId="77777777" w:rsidR="004E6D71" w:rsidRPr="00E3171E" w:rsidRDefault="004E6D71" w:rsidP="00E3171E">
      <w:pPr>
        <w:pStyle w:val="ListParagraph"/>
        <w:numPr>
          <w:ilvl w:val="0"/>
          <w:numId w:val="29"/>
        </w:numPr>
        <w:jc w:val="both"/>
      </w:pPr>
      <w:commentRangeStart w:id="72"/>
      <w:r w:rsidRPr="00E3171E">
        <w:t>After editing configuration settings</w:t>
      </w:r>
      <w:commentRangeEnd w:id="72"/>
      <w:r w:rsidR="00F92305" w:rsidRPr="00E3171E">
        <w:rPr>
          <w:rStyle w:val="CommentReference"/>
          <w:sz w:val="24"/>
          <w:szCs w:val="24"/>
        </w:rPr>
        <w:commentReference w:id="72"/>
      </w:r>
      <w:r w:rsidRPr="00E3171E">
        <w:t xml:space="preserve">, click </w:t>
      </w:r>
      <w:r w:rsidR="007F62F7">
        <w:t>“</w:t>
      </w:r>
      <w:r w:rsidRPr="00E3171E">
        <w:t>Apply</w:t>
      </w:r>
      <w:r w:rsidR="00F92585" w:rsidRPr="00E3171E">
        <w:t>.</w:t>
      </w:r>
      <w:r w:rsidR="007F62F7">
        <w:t>”</w:t>
      </w:r>
      <w:r w:rsidRPr="00E3171E">
        <w:t xml:space="preserve">  Real-time data collection will begin; data will automatically be recorded to the file(s) designated in the configuration settings.</w:t>
      </w:r>
    </w:p>
    <w:p w14:paraId="0F286742" w14:textId="0AF1FF70" w:rsidR="00F50872" w:rsidRDefault="004E6D71" w:rsidP="00E3171E">
      <w:pPr>
        <w:pStyle w:val="ListParagraph"/>
        <w:numPr>
          <w:ilvl w:val="0"/>
          <w:numId w:val="29"/>
        </w:numPr>
        <w:jc w:val="both"/>
        <w:rPr>
          <w:ins w:id="73" w:author="Larsen, Laurel" w:date="2011-07-21T11:22:00Z"/>
        </w:rPr>
      </w:pPr>
      <w:r w:rsidRPr="00E3171E">
        <w:t xml:space="preserve">If recording a velocity profile, begin with the probe near the water surface and record data at descending levels.  </w:t>
      </w:r>
      <w:commentRangeStart w:id="74"/>
      <w:r w:rsidRPr="00E3171E">
        <w:t xml:space="preserve">Collect data for </w:t>
      </w:r>
      <w:del w:id="75" w:author="Larsen, Laurel" w:date="2011-07-21T11:25:00Z">
        <w:r w:rsidRPr="00E3171E" w:rsidDel="009F5257">
          <w:delText>a consistent period of time</w:delText>
        </w:r>
      </w:del>
      <w:ins w:id="76" w:author="Larsen, Laurel" w:date="2011-07-21T11:25:00Z">
        <w:r w:rsidR="009F5257">
          <w:t>two minutes</w:t>
        </w:r>
      </w:ins>
      <w:r w:rsidRPr="00E3171E">
        <w:t xml:space="preserve"> </w:t>
      </w:r>
      <w:commentRangeEnd w:id="74"/>
      <w:r w:rsidR="00F92305" w:rsidRPr="00E3171E">
        <w:rPr>
          <w:rStyle w:val="CommentReference"/>
          <w:sz w:val="24"/>
          <w:szCs w:val="24"/>
        </w:rPr>
        <w:commentReference w:id="74"/>
      </w:r>
      <w:r w:rsidRPr="00E3171E">
        <w:t xml:space="preserve">at each level and record each relative level. </w:t>
      </w:r>
      <w:r w:rsidR="007F62F7">
        <w:t xml:space="preserve"> </w:t>
      </w:r>
      <w:r w:rsidRPr="00E3171E">
        <w:t xml:space="preserve">If recording data at </w:t>
      </w:r>
      <w:r w:rsidR="002C33C3">
        <w:t xml:space="preserve">a </w:t>
      </w:r>
      <w:r w:rsidRPr="00E3171E">
        <w:t xml:space="preserve">fixed level, </w:t>
      </w:r>
      <w:commentRangeStart w:id="77"/>
      <w:commentRangeStart w:id="78"/>
      <w:r w:rsidRPr="00E3171E">
        <w:t>record the relative probe height.</w:t>
      </w:r>
      <w:commentRangeEnd w:id="77"/>
      <w:r w:rsidR="00F92305" w:rsidRPr="00E3171E">
        <w:rPr>
          <w:rStyle w:val="CommentReference"/>
          <w:sz w:val="24"/>
          <w:szCs w:val="24"/>
        </w:rPr>
        <w:commentReference w:id="77"/>
      </w:r>
      <w:commentRangeEnd w:id="78"/>
      <w:r w:rsidR="009F5257">
        <w:rPr>
          <w:rStyle w:val="CommentReference"/>
        </w:rPr>
        <w:commentReference w:id="78"/>
      </w:r>
    </w:p>
    <w:p w14:paraId="54CB2B55" w14:textId="5552418A" w:rsidR="009F5257" w:rsidRDefault="009F5257" w:rsidP="00E3171E">
      <w:pPr>
        <w:pStyle w:val="ListParagraph"/>
        <w:numPr>
          <w:ilvl w:val="0"/>
          <w:numId w:val="29"/>
        </w:numPr>
        <w:jc w:val="both"/>
      </w:pPr>
      <w:ins w:id="79" w:author="Larsen, Laurel" w:date="2011-07-21T11:22:00Z">
        <w:r>
          <w:t xml:space="preserve">For extended deployments (1+ hours), alter the power settings of the laptop computer so that the computer never sleeps and the hard drive never shuts off. These settings can be changed by </w:t>
        </w:r>
        <w:proofErr w:type="gramStart"/>
        <w:r>
          <w:t>right-clicking</w:t>
        </w:r>
        <w:proofErr w:type="gramEnd"/>
        <w:r>
          <w:t xml:space="preserve"> on the battery icon in the lower right of the computer screen and selecting </w:t>
        </w:r>
      </w:ins>
      <w:ins w:id="80" w:author="Larsen, Laurel" w:date="2011-07-21T11:24:00Z">
        <w:r>
          <w:t>“Change power settings.”</w:t>
        </w:r>
      </w:ins>
    </w:p>
    <w:p w14:paraId="1C0E16E9" w14:textId="77777777" w:rsidR="00E3171E" w:rsidRPr="00E3171E" w:rsidRDefault="00E3171E" w:rsidP="00E3171E">
      <w:pPr>
        <w:pStyle w:val="ListParagraph"/>
        <w:jc w:val="both"/>
      </w:pPr>
    </w:p>
    <w:p w14:paraId="6391AA81" w14:textId="77777777" w:rsidR="000D77D2" w:rsidRPr="00E3171E" w:rsidRDefault="00F92305" w:rsidP="00E3171E">
      <w:pPr>
        <w:pStyle w:val="Heading1"/>
      </w:pPr>
      <w:commentRangeStart w:id="81"/>
      <w:r w:rsidRPr="00E3171E">
        <w:lastRenderedPageBreak/>
        <w:t>QUALITY ASSURANCE AND QUALITY CONTROL</w:t>
      </w:r>
      <w:r w:rsidRPr="00E3171E" w:rsidDel="00F92305">
        <w:t xml:space="preserve"> </w:t>
      </w:r>
    </w:p>
    <w:p w14:paraId="66470A1A" w14:textId="77777777" w:rsidR="000D77D2" w:rsidRPr="00E3171E" w:rsidRDefault="000D77D2" w:rsidP="00E3171E">
      <w:pPr>
        <w:pStyle w:val="BodyTextIndent"/>
        <w:ind w:firstLine="0"/>
        <w:jc w:val="both"/>
        <w:rPr>
          <w:b/>
          <w:szCs w:val="24"/>
        </w:rPr>
      </w:pPr>
    </w:p>
    <w:p w14:paraId="4E5B6F38" w14:textId="77777777" w:rsidR="000D77D2" w:rsidRDefault="00E3171E" w:rsidP="00E3171E">
      <w:pPr>
        <w:pStyle w:val="Heading2"/>
        <w:rPr>
          <w:ins w:id="82" w:author="Larsen, Laurel" w:date="2011-07-21T11:46:00Z"/>
        </w:rPr>
      </w:pPr>
      <w:r w:rsidRPr="00E3171E">
        <w:t xml:space="preserve">Data Entry, Validation </w:t>
      </w:r>
      <w:r>
        <w:t>a</w:t>
      </w:r>
      <w:r w:rsidRPr="00E3171E">
        <w:t>nd Verification</w:t>
      </w:r>
      <w:r w:rsidRPr="00E3171E" w:rsidDel="00F92305">
        <w:t xml:space="preserve"> </w:t>
      </w:r>
    </w:p>
    <w:p w14:paraId="3C9F0C3F" w14:textId="77777777" w:rsidR="00BA69BF" w:rsidRPr="00BA69BF" w:rsidRDefault="00BA69BF">
      <w:pPr>
        <w:pPrChange w:id="83" w:author="Larsen, Laurel" w:date="2011-07-21T11:46:00Z">
          <w:pPr>
            <w:pStyle w:val="Heading2"/>
          </w:pPr>
        </w:pPrChange>
      </w:pPr>
    </w:p>
    <w:p w14:paraId="24C6A724" w14:textId="07A1A7AD" w:rsidR="00E3171E" w:rsidRPr="00E3171E" w:rsidDel="00BA69BF" w:rsidRDefault="00BA69BF" w:rsidP="00E3171E">
      <w:pPr>
        <w:autoSpaceDE w:val="0"/>
        <w:autoSpaceDN w:val="0"/>
        <w:adjustRightInd w:val="0"/>
        <w:jc w:val="both"/>
        <w:rPr>
          <w:del w:id="84" w:author="Larsen, Laurel" w:date="2011-07-21T11:46:00Z"/>
          <w:color w:val="000000"/>
        </w:rPr>
      </w:pPr>
      <w:ins w:id="85" w:author="Larsen, Laurel" w:date="2011-07-21T11:46:00Z">
        <w:r>
          <w:rPr>
            <w:color w:val="000000"/>
          </w:rPr>
          <w:t xml:space="preserve">Open the </w:t>
        </w:r>
        <w:proofErr w:type="spellStart"/>
        <w:r>
          <w:rPr>
            <w:color w:val="000000"/>
          </w:rPr>
          <w:t>Vectrino</w:t>
        </w:r>
        <w:proofErr w:type="spellEnd"/>
        <w:r>
          <w:rPr>
            <w:color w:val="000000"/>
          </w:rPr>
          <w:t xml:space="preserve"> software. In the toolbar, select </w:t>
        </w:r>
      </w:ins>
    </w:p>
    <w:commentRangeEnd w:id="81"/>
    <w:p w14:paraId="7406C3DA" w14:textId="2B63CCF3" w:rsidR="007E7CCA" w:rsidRPr="00E3171E" w:rsidDel="00BA69BF" w:rsidRDefault="00F92305" w:rsidP="00E3171E">
      <w:pPr>
        <w:pStyle w:val="Heading3"/>
        <w:rPr>
          <w:del w:id="86" w:author="Larsen, Laurel" w:date="2011-07-21T11:46:00Z"/>
        </w:rPr>
      </w:pPr>
      <w:del w:id="87" w:author="Larsen, Laurel" w:date="2011-07-21T11:46:00Z">
        <w:r w:rsidRPr="00E3171E" w:rsidDel="00BA69BF">
          <w:rPr>
            <w:rStyle w:val="CommentReference"/>
            <w:sz w:val="24"/>
          </w:rPr>
          <w:commentReference w:id="81"/>
        </w:r>
      </w:del>
    </w:p>
    <w:p w14:paraId="42946FBE" w14:textId="748AA1CD" w:rsidR="00E3171E" w:rsidRDefault="00BA69BF">
      <w:pPr>
        <w:pStyle w:val="ListParagraph"/>
        <w:numPr>
          <w:ilvl w:val="2"/>
          <w:numId w:val="32"/>
        </w:numPr>
        <w:ind w:left="720"/>
        <w:rPr>
          <w:ins w:id="88" w:author="Larsen, Laurel" w:date="2011-07-21T11:48:00Z"/>
        </w:rPr>
        <w:pPrChange w:id="89" w:author="Larsen, Laurel" w:date="2011-07-21T11:48:00Z">
          <w:pPr/>
        </w:pPrChange>
      </w:pPr>
      <w:ins w:id="90" w:author="Larsen, Laurel" w:date="2011-07-21T11:46:00Z">
        <w:r>
          <w:t xml:space="preserve">Data collection &gt; Data Conversion. </w:t>
        </w:r>
      </w:ins>
      <w:ins w:id="91" w:author="Larsen, Laurel" w:date="2011-07-21T11:48:00Z">
        <w:r w:rsidR="004B6BFE">
          <w:t>Click on Add file, and n</w:t>
        </w:r>
      </w:ins>
      <w:ins w:id="92" w:author="Larsen, Laurel" w:date="2011-07-21T11:46:00Z">
        <w:r>
          <w:t>avigate to the saved</w:t>
        </w:r>
      </w:ins>
      <w:ins w:id="93" w:author="Larsen, Laurel" w:date="2011-07-21T11:47:00Z">
        <w:r w:rsidR="004B6BFE">
          <w:t xml:space="preserve"> .</w:t>
        </w:r>
        <w:proofErr w:type="spellStart"/>
        <w:r w:rsidR="004B6BFE">
          <w:t>vno</w:t>
        </w:r>
        <w:proofErr w:type="spellEnd"/>
        <w:r w:rsidR="004B6BFE">
          <w:t xml:space="preserve"> </w:t>
        </w:r>
        <w:proofErr w:type="spellStart"/>
        <w:r w:rsidR="004B6BFE">
          <w:t>ouput</w:t>
        </w:r>
        <w:proofErr w:type="spellEnd"/>
        <w:r w:rsidR="004B6BFE">
          <w:t xml:space="preserve"> file(s).</w:t>
        </w:r>
      </w:ins>
      <w:ins w:id="94" w:author="Larsen, Laurel" w:date="2011-07-21T11:50:00Z">
        <w:r w:rsidR="004B6BFE">
          <w:t xml:space="preserve"> </w:t>
        </w:r>
      </w:ins>
      <w:ins w:id="95" w:author="Larsen, Laurel" w:date="2011-07-21T11:52:00Z">
        <w:r w:rsidR="004B6BFE">
          <w:t>Also select</w:t>
        </w:r>
      </w:ins>
      <w:ins w:id="96" w:author="Larsen, Laurel" w:date="2011-07-21T11:50:00Z">
        <w:r w:rsidR="004B6BFE">
          <w:t xml:space="preserve"> the directory where you want the converted .</w:t>
        </w:r>
        <w:proofErr w:type="spellStart"/>
        <w:r w:rsidR="004B6BFE">
          <w:t>dat</w:t>
        </w:r>
        <w:proofErr w:type="spellEnd"/>
        <w:r w:rsidR="004B6BFE">
          <w:t xml:space="preserve"> file(s)</w:t>
        </w:r>
      </w:ins>
      <w:ins w:id="97" w:author="Larsen, Laurel" w:date="2011-07-21T11:53:00Z">
        <w:r w:rsidR="004B6BFE">
          <w:t xml:space="preserve"> to be saved</w:t>
        </w:r>
      </w:ins>
      <w:ins w:id="98" w:author="Larsen, Laurel" w:date="2011-07-21T11:50:00Z">
        <w:r w:rsidR="004B6BFE">
          <w:t>.</w:t>
        </w:r>
      </w:ins>
    </w:p>
    <w:p w14:paraId="191CF9A3" w14:textId="0AE6487A" w:rsidR="004B6BFE" w:rsidRDefault="004B6BFE">
      <w:pPr>
        <w:pStyle w:val="ListParagraph"/>
        <w:numPr>
          <w:ilvl w:val="2"/>
          <w:numId w:val="32"/>
        </w:numPr>
        <w:ind w:left="720"/>
        <w:rPr>
          <w:ins w:id="99" w:author="Larsen, Laurel" w:date="2011-07-21T11:47:00Z"/>
        </w:rPr>
        <w:pPrChange w:id="100" w:author="Larsen, Laurel" w:date="2011-07-21T11:48:00Z">
          <w:pPr/>
        </w:pPrChange>
      </w:pPr>
      <w:ins w:id="101" w:author="Larsen, Laurel" w:date="2011-07-21T11:49:00Z">
        <w:r>
          <w:t>Ensure that Checksum control is checked, and click the blue arrow.</w:t>
        </w:r>
      </w:ins>
    </w:p>
    <w:p w14:paraId="4270D0B2" w14:textId="3F771B2E" w:rsidR="004B6BFE" w:rsidRDefault="004B6BFE">
      <w:pPr>
        <w:pStyle w:val="ListParagraph"/>
        <w:numPr>
          <w:ilvl w:val="0"/>
          <w:numId w:val="26"/>
        </w:numPr>
        <w:rPr>
          <w:ins w:id="102" w:author="Larsen, Laurel" w:date="2011-07-21T11:48:00Z"/>
        </w:rPr>
        <w:pPrChange w:id="103" w:author="Larsen, Laurel" w:date="2011-07-21T11:48:00Z">
          <w:pPr/>
        </w:pPrChange>
      </w:pPr>
      <w:ins w:id="104" w:author="Larsen, Laurel" w:date="2011-07-21T11:50:00Z">
        <w:r>
          <w:t>Accept the default options, and click OK.</w:t>
        </w:r>
      </w:ins>
    </w:p>
    <w:p w14:paraId="56488098" w14:textId="056E1C5A" w:rsidR="004B6BFE" w:rsidRDefault="004B6BFE">
      <w:pPr>
        <w:pStyle w:val="ListParagraph"/>
        <w:numPr>
          <w:ilvl w:val="0"/>
          <w:numId w:val="26"/>
        </w:numPr>
        <w:rPr>
          <w:ins w:id="105" w:author="Larsen, Laurel" w:date="2011-07-21T11:58:00Z"/>
        </w:rPr>
        <w:pPrChange w:id="106" w:author="Larsen, Laurel" w:date="2011-07-21T11:48:00Z">
          <w:pPr/>
        </w:pPrChange>
      </w:pPr>
      <w:ins w:id="107" w:author="Larsen, Laurel" w:date="2011-07-21T11:53:00Z">
        <w:r>
          <w:t xml:space="preserve">Select </w:t>
        </w:r>
        <w:proofErr w:type="gramStart"/>
        <w:r>
          <w:t>Done</w:t>
        </w:r>
        <w:proofErr w:type="gramEnd"/>
        <w:r>
          <w:t xml:space="preserve">, and exit out of the software. </w:t>
        </w:r>
      </w:ins>
    </w:p>
    <w:p w14:paraId="2C01334F" w14:textId="17CC191B" w:rsidR="005E6DF5" w:rsidRDefault="005E6DF5">
      <w:pPr>
        <w:pStyle w:val="ListParagraph"/>
        <w:numPr>
          <w:ilvl w:val="0"/>
          <w:numId w:val="26"/>
        </w:numPr>
        <w:rPr>
          <w:ins w:id="108" w:author="Larsen, Laurel" w:date="2011-07-21T11:58:00Z"/>
        </w:rPr>
        <w:pPrChange w:id="109" w:author="Larsen, Laurel" w:date="2011-07-21T11:48:00Z">
          <w:pPr/>
        </w:pPrChange>
      </w:pPr>
      <w:ins w:id="110" w:author="Larsen, Laurel" w:date="2011-07-21T11:58:00Z">
        <w:r>
          <w:t xml:space="preserve">Open the </w:t>
        </w:r>
        <w:proofErr w:type="spellStart"/>
        <w:r>
          <w:t>Matlab</w:t>
        </w:r>
        <w:proofErr w:type="spellEnd"/>
        <w:r>
          <w:t xml:space="preserve"> script “</w:t>
        </w:r>
        <w:proofErr w:type="spellStart"/>
        <w:r>
          <w:t>Vectrino_processing_final.m</w:t>
        </w:r>
        <w:proofErr w:type="spellEnd"/>
        <w:r>
          <w:t xml:space="preserve">”. </w:t>
        </w:r>
      </w:ins>
    </w:p>
    <w:p w14:paraId="62C76DCC" w14:textId="5C802BAC" w:rsidR="005E6DF5" w:rsidRDefault="005E6DF5">
      <w:pPr>
        <w:pStyle w:val="ListParagraph"/>
        <w:numPr>
          <w:ilvl w:val="0"/>
          <w:numId w:val="26"/>
        </w:numPr>
        <w:rPr>
          <w:ins w:id="111" w:author="Larsen, Laurel" w:date="2011-07-21T11:59:00Z"/>
        </w:rPr>
        <w:pPrChange w:id="112" w:author="Larsen, Laurel" w:date="2011-07-21T11:48:00Z">
          <w:pPr/>
        </w:pPrChange>
      </w:pPr>
      <w:ins w:id="113" w:author="Larsen, Laurel" w:date="2011-07-21T11:59:00Z">
        <w:r>
          <w:t>In the top section of the script, labeled USER INPUT SECTION, enter the filename of the .</w:t>
        </w:r>
        <w:proofErr w:type="spellStart"/>
        <w:r>
          <w:t>dat</w:t>
        </w:r>
        <w:proofErr w:type="spellEnd"/>
        <w:r>
          <w:t xml:space="preserve"> file output by the </w:t>
        </w:r>
        <w:proofErr w:type="spellStart"/>
        <w:r>
          <w:t>Vectino</w:t>
        </w:r>
        <w:proofErr w:type="spellEnd"/>
        <w:r>
          <w:t xml:space="preserve"> software, the filename of the processed, QA/</w:t>
        </w:r>
        <w:proofErr w:type="spellStart"/>
        <w:r>
          <w:t>QC’d</w:t>
        </w:r>
        <w:proofErr w:type="spellEnd"/>
        <w:r>
          <w:t xml:space="preserve"> data to save, the number of columns in the .</w:t>
        </w:r>
        <w:proofErr w:type="spellStart"/>
        <w:r>
          <w:t>dat</w:t>
        </w:r>
        <w:proofErr w:type="spellEnd"/>
        <w:r>
          <w:t xml:space="preserve"> file, and additional information as explained in the </w:t>
        </w:r>
        <w:proofErr w:type="spellStart"/>
        <w:r>
          <w:t>Matlab</w:t>
        </w:r>
        <w:proofErr w:type="spellEnd"/>
        <w:r>
          <w:t xml:space="preserve"> script </w:t>
        </w:r>
        <w:proofErr w:type="spellStart"/>
        <w:proofErr w:type="gramStart"/>
        <w:r>
          <w:t>comments.Default</w:t>
        </w:r>
        <w:proofErr w:type="spellEnd"/>
        <w:proofErr w:type="gramEnd"/>
        <w:r>
          <w:t xml:space="preserve"> values to use are:</w:t>
        </w:r>
      </w:ins>
    </w:p>
    <w:p w14:paraId="7AC46C6B" w14:textId="76DDC2D0" w:rsidR="005E6DF5" w:rsidRDefault="005E6DF5">
      <w:pPr>
        <w:pStyle w:val="ListParagraph"/>
        <w:numPr>
          <w:ilvl w:val="1"/>
          <w:numId w:val="26"/>
        </w:numPr>
        <w:rPr>
          <w:ins w:id="114" w:author="Larsen, Laurel" w:date="2011-07-21T12:01:00Z"/>
        </w:rPr>
        <w:pPrChange w:id="115" w:author="Larsen, Laurel" w:date="2011-07-21T12:00:00Z">
          <w:pPr/>
        </w:pPrChange>
      </w:pPr>
      <w:proofErr w:type="spellStart"/>
      <w:proofErr w:type="gramStart"/>
      <w:ins w:id="116" w:author="Larsen, Laurel" w:date="2011-07-21T12:00:00Z">
        <w:r>
          <w:t>afterGN</w:t>
        </w:r>
        <w:proofErr w:type="spellEnd"/>
        <w:proofErr w:type="gramEnd"/>
        <w:r>
          <w:t xml:space="preserve"> = </w:t>
        </w:r>
      </w:ins>
      <w:ins w:id="117" w:author="Larsen, Laurel" w:date="2011-07-21T12:01:00Z">
        <w:r>
          <w:t>‘n’</w:t>
        </w:r>
      </w:ins>
    </w:p>
    <w:p w14:paraId="348797E7" w14:textId="0A16A1BD" w:rsidR="005E6DF5" w:rsidRDefault="005E6DF5">
      <w:pPr>
        <w:pStyle w:val="ListParagraph"/>
        <w:numPr>
          <w:ilvl w:val="1"/>
          <w:numId w:val="26"/>
        </w:numPr>
        <w:rPr>
          <w:ins w:id="118" w:author="Larsen, Laurel" w:date="2011-07-21T12:01:00Z"/>
        </w:rPr>
        <w:pPrChange w:id="119" w:author="Larsen, Laurel" w:date="2011-07-21T12:00:00Z">
          <w:pPr/>
        </w:pPrChange>
      </w:pPr>
      <w:proofErr w:type="spellStart"/>
      <w:proofErr w:type="gramStart"/>
      <w:ins w:id="120" w:author="Larsen, Laurel" w:date="2011-07-21T12:01:00Z">
        <w:r>
          <w:t>corr</w:t>
        </w:r>
        <w:proofErr w:type="gramEnd"/>
        <w:r>
          <w:t>_cutoff</w:t>
        </w:r>
        <w:proofErr w:type="spellEnd"/>
        <w:r>
          <w:t xml:space="preserve"> = 40</w:t>
        </w:r>
      </w:ins>
    </w:p>
    <w:p w14:paraId="50DB59F3" w14:textId="4DA17CDB" w:rsidR="005E6DF5" w:rsidRDefault="005E6DF5">
      <w:pPr>
        <w:pStyle w:val="ListParagraph"/>
        <w:numPr>
          <w:ilvl w:val="1"/>
          <w:numId w:val="26"/>
        </w:numPr>
        <w:rPr>
          <w:ins w:id="121" w:author="Larsen, Laurel" w:date="2011-07-21T12:01:00Z"/>
        </w:rPr>
        <w:pPrChange w:id="122" w:author="Larsen, Laurel" w:date="2011-07-21T12:00:00Z">
          <w:pPr/>
        </w:pPrChange>
      </w:pPr>
      <w:proofErr w:type="spellStart"/>
      <w:ins w:id="123" w:author="Larsen, Laurel" w:date="2011-07-21T12:01:00Z">
        <w:r>
          <w:t>SNR_cutoff</w:t>
        </w:r>
        <w:proofErr w:type="spellEnd"/>
        <w:r>
          <w:t xml:space="preserve"> = 5</w:t>
        </w:r>
      </w:ins>
    </w:p>
    <w:p w14:paraId="214776B3" w14:textId="3C188CE6" w:rsidR="005E6DF5" w:rsidRDefault="005E6DF5">
      <w:pPr>
        <w:pStyle w:val="ListParagraph"/>
        <w:numPr>
          <w:ilvl w:val="1"/>
          <w:numId w:val="26"/>
        </w:numPr>
        <w:rPr>
          <w:ins w:id="124" w:author="Larsen, Laurel" w:date="2011-07-21T12:01:00Z"/>
        </w:rPr>
        <w:pPrChange w:id="125" w:author="Larsen, Laurel" w:date="2011-07-21T12:00:00Z">
          <w:pPr/>
        </w:pPrChange>
      </w:pPr>
      <w:proofErr w:type="spellStart"/>
      <w:ins w:id="126" w:author="Larsen, Laurel" w:date="2011-07-21T12:01:00Z">
        <w:r>
          <w:t>Pct_diff_cutoff</w:t>
        </w:r>
        <w:proofErr w:type="spellEnd"/>
        <w:r>
          <w:t xml:space="preserve"> = 50</w:t>
        </w:r>
      </w:ins>
    </w:p>
    <w:p w14:paraId="4358AE03" w14:textId="7BFAFC2D" w:rsidR="005E6DF5" w:rsidRDefault="005E6DF5">
      <w:pPr>
        <w:pStyle w:val="ListParagraph"/>
        <w:numPr>
          <w:ilvl w:val="1"/>
          <w:numId w:val="26"/>
        </w:numPr>
        <w:rPr>
          <w:ins w:id="127" w:author="Larsen, Laurel" w:date="2011-07-21T12:01:00Z"/>
        </w:rPr>
        <w:pPrChange w:id="128" w:author="Larsen, Laurel" w:date="2011-07-21T12:00:00Z">
          <w:pPr/>
        </w:pPrChange>
      </w:pPr>
      <w:proofErr w:type="spellStart"/>
      <w:ins w:id="129" w:author="Larsen, Laurel" w:date="2011-07-21T12:01:00Z">
        <w:r>
          <w:t>Abs_diff_cutoff</w:t>
        </w:r>
        <w:proofErr w:type="spellEnd"/>
        <w:r>
          <w:t xml:space="preserve"> = 0.002</w:t>
        </w:r>
      </w:ins>
    </w:p>
    <w:p w14:paraId="17D90755" w14:textId="07D8AC6E" w:rsidR="005E6DF5" w:rsidRDefault="005E6DF5">
      <w:pPr>
        <w:pStyle w:val="ListParagraph"/>
        <w:numPr>
          <w:ilvl w:val="1"/>
          <w:numId w:val="26"/>
        </w:numPr>
        <w:rPr>
          <w:ins w:id="130" w:author="Larsen, Laurel" w:date="2011-07-21T12:01:00Z"/>
        </w:rPr>
        <w:pPrChange w:id="131" w:author="Larsen, Laurel" w:date="2011-07-21T12:00:00Z">
          <w:pPr/>
        </w:pPrChange>
      </w:pPr>
      <w:proofErr w:type="spellStart"/>
      <w:ins w:id="132" w:author="Larsen, Laurel" w:date="2011-07-21T12:01:00Z">
        <w:r>
          <w:t>Threshold_pd_cutoff</w:t>
        </w:r>
        <w:proofErr w:type="spellEnd"/>
        <w:r>
          <w:t xml:space="preserve"> = 0.1.</w:t>
        </w:r>
      </w:ins>
    </w:p>
    <w:p w14:paraId="2B6CCBF1" w14:textId="73558846" w:rsidR="005E6DF5" w:rsidRDefault="005E6DF5">
      <w:pPr>
        <w:pStyle w:val="ListParagraph"/>
        <w:numPr>
          <w:ilvl w:val="0"/>
          <w:numId w:val="26"/>
        </w:numPr>
        <w:rPr>
          <w:ins w:id="133" w:author="Larsen, Laurel" w:date="2011-07-21T12:02:00Z"/>
        </w:rPr>
        <w:pPrChange w:id="134" w:author="Larsen, Laurel" w:date="2011-07-21T12:03:00Z">
          <w:pPr/>
        </w:pPrChange>
      </w:pPr>
      <w:ins w:id="135" w:author="Larsen, Laurel" w:date="2011-07-21T12:02:00Z">
        <w:r>
          <w:t>Run the script by hitting the green arrow button. The script performs data validation and QA/QC using the following criteria and procedures:</w:t>
        </w:r>
      </w:ins>
    </w:p>
    <w:p w14:paraId="15DB28D7" w14:textId="7333400D" w:rsidR="005E6DF5" w:rsidRDefault="005E6DF5">
      <w:pPr>
        <w:pStyle w:val="ListParagraph"/>
        <w:numPr>
          <w:ilvl w:val="1"/>
          <w:numId w:val="26"/>
        </w:numPr>
        <w:rPr>
          <w:ins w:id="136" w:author="Larsen, Laurel" w:date="2011-07-21T12:03:00Z"/>
        </w:rPr>
        <w:pPrChange w:id="137" w:author="Larsen, Laurel" w:date="2011-07-21T12:03:00Z">
          <w:pPr/>
        </w:pPrChange>
      </w:pPr>
      <w:ins w:id="138" w:author="Larsen, Laurel" w:date="2011-07-21T12:03:00Z">
        <w:r>
          <w:t>A plot of the raw data time series will first be produced. The user is to zoom in on the plot to identify periods within the data in which the probe was out of the water or being moved (e.g., to another point to sample when performing vertical profiles). These periods are identifiable by data that oscillates between positive and negative values and is characterized by unreasonably high velocity magnitudes. The user enters whether the time series needs to be truncated and then enters the time periods to exclude, based on the graphical analysis.</w:t>
        </w:r>
      </w:ins>
    </w:p>
    <w:p w14:paraId="72098B55" w14:textId="2DA926A5" w:rsidR="005E6DF5" w:rsidRDefault="005E6DF5">
      <w:pPr>
        <w:pStyle w:val="ListParagraph"/>
        <w:numPr>
          <w:ilvl w:val="1"/>
          <w:numId w:val="26"/>
        </w:numPr>
        <w:rPr>
          <w:ins w:id="139" w:author="Larsen, Laurel" w:date="2011-07-21T12:05:00Z"/>
        </w:rPr>
        <w:pPrChange w:id="140" w:author="Larsen, Laurel" w:date="2011-07-21T12:03:00Z">
          <w:pPr/>
        </w:pPrChange>
      </w:pPr>
      <w:ins w:id="141" w:author="Larsen, Laurel" w:date="2011-07-21T12:05:00Z">
        <w:r>
          <w:t>Data is automatically removed that does not meet the percent correlation cutoff (40%).</w:t>
        </w:r>
      </w:ins>
    </w:p>
    <w:p w14:paraId="102D1C73" w14:textId="1D07CF4B" w:rsidR="005E6DF5" w:rsidRDefault="005E6DF5">
      <w:pPr>
        <w:pStyle w:val="ListParagraph"/>
        <w:numPr>
          <w:ilvl w:val="1"/>
          <w:numId w:val="26"/>
        </w:numPr>
        <w:rPr>
          <w:ins w:id="142" w:author="Larsen, Laurel" w:date="2011-07-21T12:06:00Z"/>
        </w:rPr>
        <w:pPrChange w:id="143" w:author="Larsen, Laurel" w:date="2011-07-21T12:03:00Z">
          <w:pPr/>
        </w:pPrChange>
      </w:pPr>
      <w:ins w:id="144" w:author="Larsen, Laurel" w:date="2011-07-21T12:06:00Z">
        <w:r>
          <w:t>Data is automatically removed that does not meet the signal-to-noise ratio cutoff (5).</w:t>
        </w:r>
      </w:ins>
    </w:p>
    <w:p w14:paraId="4D3C4AA1" w14:textId="25DCFDCA" w:rsidR="005E6DF5" w:rsidRDefault="005E6DF5">
      <w:pPr>
        <w:pStyle w:val="ListParagraph"/>
        <w:numPr>
          <w:ilvl w:val="1"/>
          <w:numId w:val="26"/>
        </w:numPr>
        <w:rPr>
          <w:ins w:id="145" w:author="Larsen, Laurel" w:date="2011-07-21T12:08:00Z"/>
        </w:rPr>
        <w:pPrChange w:id="146" w:author="Larsen, Laurel" w:date="2011-07-21T12:03:00Z">
          <w:pPr/>
        </w:pPrChange>
      </w:pPr>
      <w:ins w:id="147" w:author="Larsen, Laurel" w:date="2011-07-21T12:06:00Z">
        <w:r>
          <w:t xml:space="preserve">Since the </w:t>
        </w:r>
        <w:proofErr w:type="spellStart"/>
        <w:r>
          <w:t>Vectrino</w:t>
        </w:r>
        <w:proofErr w:type="spellEnd"/>
        <w:r>
          <w:t xml:space="preserve"> contains a redundant probe, two z-direction velocity values are computed. The script removes </w:t>
        </w:r>
        <w:proofErr w:type="spellStart"/>
        <w:r>
          <w:t>datapoints</w:t>
        </w:r>
        <w:proofErr w:type="spellEnd"/>
        <w:r>
          <w:t xml:space="preserve"> in which there is a large discrepancy between the two computed z-direction velocities (</w:t>
        </w:r>
      </w:ins>
      <w:ins w:id="148" w:author="Larsen, Laurel" w:date="2011-07-21T12:08:00Z">
        <w:r w:rsidR="007A56D2">
          <w:t>i.e. the percent difference cutoff AND absolute difference cutoff are both exceeded).</w:t>
        </w:r>
      </w:ins>
    </w:p>
    <w:p w14:paraId="63073083" w14:textId="3446FE2A" w:rsidR="007A56D2" w:rsidRDefault="007A56D2">
      <w:pPr>
        <w:pStyle w:val="ListParagraph"/>
        <w:numPr>
          <w:ilvl w:val="1"/>
          <w:numId w:val="26"/>
        </w:numPr>
        <w:rPr>
          <w:ins w:id="149" w:author="Larsen, Laurel" w:date="2011-07-21T12:11:00Z"/>
        </w:rPr>
        <w:pPrChange w:id="150" w:author="Larsen, Laurel" w:date="2011-07-21T12:03:00Z">
          <w:pPr/>
        </w:pPrChange>
      </w:pPr>
      <w:ins w:id="151" w:author="Larsen, Laurel" w:date="2011-07-21T12:09:00Z">
        <w:r>
          <w:t xml:space="preserve">Spikes in the velocity data are removed in accordance with the Goring and </w:t>
        </w:r>
        <w:proofErr w:type="spellStart"/>
        <w:r>
          <w:t>Nikora</w:t>
        </w:r>
        <w:proofErr w:type="spellEnd"/>
        <w:r>
          <w:t xml:space="preserve"> (</w:t>
        </w:r>
      </w:ins>
      <w:ins w:id="152" w:author="Larsen, Laurel" w:date="2011-07-21T12:19:00Z">
        <w:r w:rsidR="00B540EB">
          <w:t>2002</w:t>
        </w:r>
      </w:ins>
      <w:ins w:id="153" w:author="Larsen, Laurel" w:date="2011-07-21T12:09:00Z">
        <w:r>
          <w:t xml:space="preserve">) </w:t>
        </w:r>
      </w:ins>
      <w:proofErr w:type="gramStart"/>
      <w:ins w:id="154" w:author="Larsen, Laurel" w:date="2011-07-21T12:10:00Z">
        <w:r>
          <w:t xml:space="preserve">threshold </w:t>
        </w:r>
        <w:proofErr w:type="spellStart"/>
        <w:r>
          <w:t>despiking</w:t>
        </w:r>
        <w:proofErr w:type="spellEnd"/>
        <w:proofErr w:type="gramEnd"/>
        <w:r>
          <w:t xml:space="preserve"> </w:t>
        </w:r>
      </w:ins>
      <w:ins w:id="155" w:author="Larsen, Laurel" w:date="2011-07-21T12:09:00Z">
        <w:r>
          <w:t xml:space="preserve">algorithm. </w:t>
        </w:r>
      </w:ins>
    </w:p>
    <w:p w14:paraId="071E866E" w14:textId="6BF0DBBD" w:rsidR="007A56D2" w:rsidRDefault="007A56D2">
      <w:pPr>
        <w:pStyle w:val="ListParagraph"/>
        <w:numPr>
          <w:ilvl w:val="1"/>
          <w:numId w:val="26"/>
        </w:numPr>
        <w:rPr>
          <w:ins w:id="156" w:author="Larsen, Laurel" w:date="2011-07-21T11:46:00Z"/>
        </w:rPr>
        <w:pPrChange w:id="157" w:author="Larsen, Laurel" w:date="2011-07-21T12:03:00Z">
          <w:pPr/>
        </w:pPrChange>
      </w:pPr>
      <w:ins w:id="158" w:author="Larsen, Laurel" w:date="2011-07-21T12:11:00Z">
        <w:r>
          <w:t>Velocity data are transformed from beam to XYZ coordinates, and redundant z-direction velocities that pass the criteria above are averaged.</w:t>
        </w:r>
      </w:ins>
    </w:p>
    <w:p w14:paraId="3CA5A5D4" w14:textId="77777777" w:rsidR="00BA69BF" w:rsidRPr="00E3171E" w:rsidRDefault="00BA69BF" w:rsidP="00E3171E"/>
    <w:p w14:paraId="538F9514" w14:textId="77777777" w:rsidR="00F92305" w:rsidRPr="00E3171E" w:rsidRDefault="00F92305" w:rsidP="00E3171E">
      <w:pPr>
        <w:pStyle w:val="Heading1"/>
      </w:pPr>
      <w:r w:rsidRPr="00E3171E">
        <w:lastRenderedPageBreak/>
        <w:t>DEFINITIONS</w:t>
      </w:r>
    </w:p>
    <w:p w14:paraId="4656FDED" w14:textId="77777777" w:rsidR="00F92305" w:rsidRPr="00E3171E" w:rsidRDefault="00F92305" w:rsidP="00E3171E">
      <w:pPr>
        <w:contextualSpacing/>
        <w:jc w:val="both"/>
        <w:rPr>
          <w:b/>
        </w:rPr>
      </w:pPr>
    </w:p>
    <w:p w14:paraId="125848E3" w14:textId="77777777" w:rsidR="00F92305" w:rsidRPr="00E3171E" w:rsidRDefault="00F92305" w:rsidP="00E3171E">
      <w:pPr>
        <w:pStyle w:val="ListParagraph"/>
        <w:numPr>
          <w:ilvl w:val="0"/>
          <w:numId w:val="23"/>
        </w:numPr>
        <w:jc w:val="both"/>
      </w:pPr>
      <w:r w:rsidRPr="00E3171E">
        <w:t xml:space="preserve">Beam – main axis of the sound wave generated at a known frequency by the </w:t>
      </w:r>
      <w:proofErr w:type="gramStart"/>
      <w:r w:rsidRPr="00E3171E">
        <w:t>transmitter which</w:t>
      </w:r>
      <w:proofErr w:type="gramEnd"/>
      <w:r w:rsidRPr="00E3171E">
        <w:t xml:space="preserve"> propagates through the water.  As the pulse passes through the sampling volume, the acoustic energy is reflected in all directions by particulate matter.  Some portion travels back along the receiver axis, where it is sampled by the ADV and processing electronics to measure the change in frequency.  The Doppler shift is proportional to the velocity of the particles along the axis of the transmitter and receiver.  </w:t>
      </w:r>
    </w:p>
    <w:p w14:paraId="5FF0F37F" w14:textId="77777777" w:rsidR="00F92305" w:rsidRPr="00E3171E" w:rsidRDefault="00F92305" w:rsidP="00E3171E">
      <w:pPr>
        <w:pStyle w:val="ListParagraph"/>
        <w:numPr>
          <w:ilvl w:val="0"/>
          <w:numId w:val="23"/>
        </w:numPr>
        <w:jc w:val="both"/>
      </w:pPr>
      <w:r w:rsidRPr="00E3171E">
        <w:t>Probe – “consists of four receive transducers and a transmit transducer” (Nortek, 2009).</w:t>
      </w:r>
    </w:p>
    <w:p w14:paraId="39BA3078" w14:textId="77777777" w:rsidR="00F92305" w:rsidRDefault="00F92305" w:rsidP="00E3171E">
      <w:pPr>
        <w:pStyle w:val="ListParagraph"/>
        <w:numPr>
          <w:ilvl w:val="0"/>
          <w:numId w:val="23"/>
        </w:numPr>
        <w:jc w:val="both"/>
      </w:pPr>
      <w:proofErr w:type="spellStart"/>
      <w:r w:rsidRPr="00E3171E">
        <w:t>Vectrino</w:t>
      </w:r>
      <w:proofErr w:type="spellEnd"/>
      <w:r w:rsidRPr="00E3171E">
        <w:t xml:space="preserve"> software – software manufactured by Nortek for real-time data acquisition from the </w:t>
      </w:r>
      <w:proofErr w:type="spellStart"/>
      <w:r w:rsidRPr="00E3171E">
        <w:t>Vectrino</w:t>
      </w:r>
      <w:proofErr w:type="spellEnd"/>
      <w:r w:rsidRPr="00E3171E">
        <w:t>.</w:t>
      </w:r>
    </w:p>
    <w:p w14:paraId="36E2438F" w14:textId="77777777" w:rsidR="00E3171E" w:rsidRPr="00E3171E" w:rsidRDefault="00E3171E" w:rsidP="00E3171E">
      <w:pPr>
        <w:pStyle w:val="ListParagraph"/>
        <w:jc w:val="both"/>
      </w:pPr>
    </w:p>
    <w:p w14:paraId="2146A83B" w14:textId="77777777" w:rsidR="00347F3B" w:rsidRDefault="00347F3B" w:rsidP="00E3171E">
      <w:pPr>
        <w:jc w:val="both"/>
        <w:outlineLvl w:val="0"/>
        <w:rPr>
          <w:b/>
        </w:rPr>
      </w:pPr>
      <w:r w:rsidRPr="00E3171E">
        <w:rPr>
          <w:b/>
        </w:rPr>
        <w:t>References</w:t>
      </w:r>
    </w:p>
    <w:p w14:paraId="2EB0ACC3" w14:textId="77777777" w:rsidR="00E3171E" w:rsidRDefault="00E3171E" w:rsidP="00E3171E">
      <w:pPr>
        <w:jc w:val="both"/>
        <w:outlineLvl w:val="0"/>
        <w:rPr>
          <w:ins w:id="159" w:author="Larsen, Laurel" w:date="2011-07-21T12:16:00Z"/>
          <w:b/>
        </w:rPr>
      </w:pPr>
    </w:p>
    <w:p w14:paraId="122ADD25" w14:textId="35FE3095" w:rsidR="007A56D2" w:rsidRPr="00D676C0" w:rsidRDefault="007A56D2" w:rsidP="00E3171E">
      <w:pPr>
        <w:jc w:val="both"/>
        <w:outlineLvl w:val="0"/>
        <w:rPr>
          <w:ins w:id="160" w:author="Larsen, Laurel" w:date="2011-07-21T12:16:00Z"/>
          <w:rPrChange w:id="161" w:author="Larsen, Laurel" w:date="2011-07-21T12:19:00Z">
            <w:rPr>
              <w:ins w:id="162" w:author="Larsen, Laurel" w:date="2011-07-21T12:16:00Z"/>
              <w:b/>
            </w:rPr>
          </w:rPrChange>
        </w:rPr>
      </w:pPr>
      <w:ins w:id="163" w:author="Larsen, Laurel" w:date="2011-07-21T12:16:00Z">
        <w:r w:rsidRPr="007A56D2">
          <w:rPr>
            <w:rPrChange w:id="164" w:author="Larsen, Laurel" w:date="2011-07-21T12:16:00Z">
              <w:rPr>
                <w:b/>
              </w:rPr>
            </w:rPrChange>
          </w:rPr>
          <w:t>Goring</w:t>
        </w:r>
      </w:ins>
      <w:ins w:id="165" w:author="Larsen, Laurel" w:date="2011-07-21T12:18:00Z">
        <w:r w:rsidR="00D676C0">
          <w:t xml:space="preserve">, D. G. and V. I. </w:t>
        </w:r>
        <w:proofErr w:type="spellStart"/>
        <w:r w:rsidR="00D676C0">
          <w:t>Nikora</w:t>
        </w:r>
        <w:proofErr w:type="spellEnd"/>
        <w:r w:rsidR="00D676C0">
          <w:t xml:space="preserve">. 2002. </w:t>
        </w:r>
        <w:proofErr w:type="spellStart"/>
        <w:r w:rsidR="00D676C0">
          <w:t>Despiking</w:t>
        </w:r>
        <w:proofErr w:type="spellEnd"/>
        <w:r w:rsidR="00D676C0">
          <w:t xml:space="preserve"> acoustic Doppler </w:t>
        </w:r>
        <w:proofErr w:type="spellStart"/>
        <w:r w:rsidR="00D676C0">
          <w:t>velocimeter</w:t>
        </w:r>
        <w:proofErr w:type="spellEnd"/>
        <w:r w:rsidR="00D676C0">
          <w:t xml:space="preserve"> data. </w:t>
        </w:r>
        <w:proofErr w:type="gramStart"/>
        <w:r w:rsidR="00D676C0" w:rsidRPr="00D676C0">
          <w:rPr>
            <w:rPrChange w:id="166" w:author="Larsen, Laurel" w:date="2011-07-21T12:19:00Z">
              <w:rPr>
                <w:i/>
              </w:rPr>
            </w:rPrChange>
          </w:rPr>
          <w:t xml:space="preserve">Journal of Hydraulic Engineering </w:t>
        </w:r>
      </w:ins>
      <w:ins w:id="167" w:author="Larsen, Laurel" w:date="2011-07-21T12:19:00Z">
        <w:r w:rsidR="00D676C0">
          <w:t>128 (1): 117-126.</w:t>
        </w:r>
      </w:ins>
      <w:proofErr w:type="gramEnd"/>
    </w:p>
    <w:p w14:paraId="1172951C" w14:textId="77777777" w:rsidR="007A56D2" w:rsidRPr="00E3171E" w:rsidRDefault="007A56D2" w:rsidP="00E3171E">
      <w:pPr>
        <w:jc w:val="both"/>
        <w:outlineLvl w:val="0"/>
        <w:rPr>
          <w:b/>
        </w:rPr>
      </w:pPr>
    </w:p>
    <w:p w14:paraId="4AE079B3" w14:textId="77777777" w:rsidR="00F92305" w:rsidRPr="00E3171E" w:rsidRDefault="00F92305" w:rsidP="00E3171E">
      <w:pPr>
        <w:autoSpaceDE w:val="0"/>
        <w:autoSpaceDN w:val="0"/>
        <w:adjustRightInd w:val="0"/>
        <w:ind w:left="360" w:hanging="360"/>
        <w:jc w:val="both"/>
      </w:pPr>
      <w:r w:rsidRPr="00E3171E">
        <w:t xml:space="preserve">Harvey, J.W., R.W. </w:t>
      </w:r>
      <w:proofErr w:type="spellStart"/>
      <w:r w:rsidRPr="00E3171E">
        <w:t>Schaffranek</w:t>
      </w:r>
      <w:proofErr w:type="spellEnd"/>
      <w:r w:rsidRPr="00E3171E">
        <w:t xml:space="preserve">, G.B. </w:t>
      </w:r>
      <w:proofErr w:type="spellStart"/>
      <w:r w:rsidRPr="002C33C3">
        <w:rPr>
          <w:bCs/>
        </w:rPr>
        <w:t>Noe</w:t>
      </w:r>
      <w:proofErr w:type="spellEnd"/>
      <w:r w:rsidRPr="00E3171E">
        <w:rPr>
          <w:b/>
          <w:bCs/>
        </w:rPr>
        <w:t xml:space="preserve">, </w:t>
      </w:r>
      <w:r w:rsidRPr="00E3171E">
        <w:t xml:space="preserve">L.G. Larsen, D. </w:t>
      </w:r>
      <w:proofErr w:type="spellStart"/>
      <w:r w:rsidRPr="00E3171E">
        <w:t>Nowacki</w:t>
      </w:r>
      <w:proofErr w:type="spellEnd"/>
      <w:r w:rsidRPr="00E3171E">
        <w:t xml:space="preserve">, and B.L. O’Connor. 2009. </w:t>
      </w:r>
      <w:proofErr w:type="spellStart"/>
      <w:r w:rsidRPr="00E3171E">
        <w:t>Hydroecological</w:t>
      </w:r>
      <w:proofErr w:type="spellEnd"/>
      <w:r w:rsidRPr="00E3171E">
        <w:t xml:space="preserve"> factors governing surface-water flow on a low gradient floodplain. </w:t>
      </w:r>
      <w:proofErr w:type="gramStart"/>
      <w:r w:rsidRPr="00E3171E">
        <w:rPr>
          <w:i/>
          <w:iCs/>
        </w:rPr>
        <w:t xml:space="preserve">Water </w:t>
      </w:r>
      <w:r w:rsidRPr="002C33C3">
        <w:rPr>
          <w:iCs/>
        </w:rPr>
        <w:t>Resources Research</w:t>
      </w:r>
      <w:r w:rsidRPr="00E3171E">
        <w:rPr>
          <w:i/>
          <w:iCs/>
        </w:rPr>
        <w:t xml:space="preserve"> </w:t>
      </w:r>
      <w:r w:rsidRPr="00E3171E">
        <w:t>45, W03421.</w:t>
      </w:r>
      <w:proofErr w:type="gramEnd"/>
    </w:p>
    <w:p w14:paraId="20A99F19" w14:textId="77777777" w:rsidR="00F92305" w:rsidRPr="00E3171E" w:rsidRDefault="00F92305" w:rsidP="00E3171E">
      <w:pPr>
        <w:ind w:left="360" w:hanging="360"/>
        <w:jc w:val="both"/>
      </w:pPr>
    </w:p>
    <w:p w14:paraId="2649381B" w14:textId="77777777" w:rsidR="00F92305" w:rsidRPr="00E3171E" w:rsidRDefault="00F92305" w:rsidP="00E3171E">
      <w:pPr>
        <w:ind w:left="360" w:hanging="360"/>
        <w:jc w:val="both"/>
      </w:pPr>
      <w:r w:rsidRPr="00E3171E">
        <w:t xml:space="preserve">Larsen, L.G., J. W. Harvey, and J. P. </w:t>
      </w:r>
      <w:proofErr w:type="spellStart"/>
      <w:r w:rsidRPr="00E3171E">
        <w:t>Crimaldi</w:t>
      </w:r>
      <w:proofErr w:type="spellEnd"/>
      <w:r w:rsidRPr="00E3171E">
        <w:t xml:space="preserve">. 2007. A delicate balance: </w:t>
      </w:r>
      <w:proofErr w:type="spellStart"/>
      <w:r w:rsidRPr="00E3171E">
        <w:t>Ecohydrological</w:t>
      </w:r>
      <w:proofErr w:type="spellEnd"/>
      <w:r w:rsidRPr="00E3171E">
        <w:t xml:space="preserve"> </w:t>
      </w:r>
      <w:proofErr w:type="spellStart"/>
      <w:r w:rsidRPr="00E3171E">
        <w:t>feebacks</w:t>
      </w:r>
      <w:proofErr w:type="spellEnd"/>
      <w:r w:rsidRPr="00E3171E">
        <w:t xml:space="preserve"> governing </w:t>
      </w:r>
      <w:proofErr w:type="gramStart"/>
      <w:r w:rsidRPr="00E3171E">
        <w:t>landscape</w:t>
      </w:r>
      <w:proofErr w:type="gramEnd"/>
      <w:r w:rsidRPr="00E3171E">
        <w:t xml:space="preserve"> morphology in a lotic </w:t>
      </w:r>
      <w:proofErr w:type="spellStart"/>
      <w:r w:rsidRPr="00E3171E">
        <w:t>peatland</w:t>
      </w:r>
      <w:proofErr w:type="spellEnd"/>
      <w:r w:rsidRPr="00E3171E">
        <w:t xml:space="preserve">. </w:t>
      </w:r>
      <w:r w:rsidRPr="002C33C3">
        <w:t>Ecological Monographs 77</w:t>
      </w:r>
      <w:r w:rsidRPr="00E3171E">
        <w:t>: 591-614.</w:t>
      </w:r>
    </w:p>
    <w:p w14:paraId="61FA3C39" w14:textId="77777777" w:rsidR="00F92305" w:rsidRPr="00E3171E" w:rsidRDefault="00F92305" w:rsidP="00E3171E">
      <w:pPr>
        <w:ind w:left="360" w:hanging="360"/>
        <w:jc w:val="both"/>
      </w:pPr>
    </w:p>
    <w:p w14:paraId="57E53D6F" w14:textId="77777777" w:rsidR="00F92305" w:rsidRPr="002C33C3" w:rsidRDefault="00F92305" w:rsidP="00E3171E">
      <w:pPr>
        <w:ind w:left="360" w:hanging="360"/>
        <w:jc w:val="both"/>
      </w:pPr>
      <w:proofErr w:type="spellStart"/>
      <w:r w:rsidRPr="00E3171E">
        <w:t>Larsen</w:t>
      </w:r>
      <w:proofErr w:type="gramStart"/>
      <w:r w:rsidRPr="00E3171E">
        <w:t>,L</w:t>
      </w:r>
      <w:proofErr w:type="spellEnd"/>
      <w:proofErr w:type="gramEnd"/>
      <w:r w:rsidRPr="00E3171E">
        <w:t xml:space="preserve">., N. </w:t>
      </w:r>
      <w:proofErr w:type="spellStart"/>
      <w:r w:rsidRPr="00E3171E">
        <w:t>Aumen</w:t>
      </w:r>
      <w:proofErr w:type="spellEnd"/>
      <w:r w:rsidRPr="00E3171E">
        <w:t xml:space="preserve">, C. Bernhardt, V. Engel, T. </w:t>
      </w:r>
      <w:proofErr w:type="spellStart"/>
      <w:r w:rsidRPr="00E3171E">
        <w:t>Givinish</w:t>
      </w:r>
      <w:proofErr w:type="spellEnd"/>
      <w:r w:rsidRPr="00E3171E">
        <w:t xml:space="preserve">, S. </w:t>
      </w:r>
      <w:proofErr w:type="spellStart"/>
      <w:r w:rsidRPr="00E3171E">
        <w:t>Hagerthey</w:t>
      </w:r>
      <w:proofErr w:type="spellEnd"/>
      <w:r w:rsidRPr="00E3171E">
        <w:t xml:space="preserve">, </w:t>
      </w:r>
      <w:proofErr w:type="spellStart"/>
      <w:r w:rsidRPr="00E3171E">
        <w:t>J.Harvey</w:t>
      </w:r>
      <w:proofErr w:type="spellEnd"/>
      <w:r w:rsidRPr="00E3171E">
        <w:t xml:space="preserve">, L. Leonard, P. McCormick, C. </w:t>
      </w:r>
      <w:proofErr w:type="spellStart"/>
      <w:r w:rsidRPr="00E3171E">
        <w:t>McVoy</w:t>
      </w:r>
      <w:proofErr w:type="spellEnd"/>
      <w:r w:rsidRPr="00E3171E">
        <w:t xml:space="preserve">, G. </w:t>
      </w:r>
      <w:proofErr w:type="spellStart"/>
      <w:r w:rsidRPr="00E3171E">
        <w:t>Noe</w:t>
      </w:r>
      <w:proofErr w:type="spellEnd"/>
      <w:r w:rsidRPr="00E3171E">
        <w:t xml:space="preserve">, M. </w:t>
      </w:r>
      <w:proofErr w:type="spellStart"/>
      <w:r w:rsidRPr="00E3171E">
        <w:t>Nungesser</w:t>
      </w:r>
      <w:proofErr w:type="spellEnd"/>
      <w:r w:rsidRPr="00E3171E">
        <w:t xml:space="preserve">, K. </w:t>
      </w:r>
      <w:proofErr w:type="spellStart"/>
      <w:r w:rsidRPr="00E3171E">
        <w:t>Rutchey</w:t>
      </w:r>
      <w:proofErr w:type="spellEnd"/>
      <w:r w:rsidRPr="00E3171E">
        <w:t xml:space="preserve">, F. </w:t>
      </w:r>
      <w:proofErr w:type="spellStart"/>
      <w:r w:rsidRPr="00E3171E">
        <w:t>Sklar</w:t>
      </w:r>
      <w:proofErr w:type="spellEnd"/>
      <w:r w:rsidRPr="00E3171E">
        <w:t xml:space="preserve">, T. </w:t>
      </w:r>
      <w:proofErr w:type="spellStart"/>
      <w:r w:rsidRPr="00E3171E">
        <w:t>Troxler</w:t>
      </w:r>
      <w:proofErr w:type="spellEnd"/>
      <w:r w:rsidRPr="00E3171E">
        <w:t xml:space="preserve">, J. </w:t>
      </w:r>
      <w:proofErr w:type="spellStart"/>
      <w:r w:rsidRPr="00E3171E">
        <w:t>Volin</w:t>
      </w:r>
      <w:proofErr w:type="spellEnd"/>
      <w:r w:rsidRPr="00E3171E">
        <w:t xml:space="preserve">, D. Willard. 2011. Recent and historic drivers of landscape change in the Everglades ridge, slough and tree island mosaic. </w:t>
      </w:r>
      <w:proofErr w:type="gramStart"/>
      <w:r w:rsidRPr="002C33C3">
        <w:t>Critical Reviews in Environmental Science and Technology.</w:t>
      </w:r>
      <w:proofErr w:type="gramEnd"/>
      <w:r w:rsidRPr="002C33C3">
        <w:t xml:space="preserve"> 41 (S1): 344-381.</w:t>
      </w:r>
    </w:p>
    <w:p w14:paraId="1072A64A" w14:textId="77777777" w:rsidR="00F92305" w:rsidRPr="00E3171E" w:rsidRDefault="00F92305" w:rsidP="00E3171E">
      <w:pPr>
        <w:pStyle w:val="BodyTextIndent3"/>
        <w:spacing w:after="0"/>
        <w:ind w:hanging="360"/>
        <w:jc w:val="both"/>
        <w:rPr>
          <w:sz w:val="24"/>
          <w:szCs w:val="24"/>
        </w:rPr>
      </w:pPr>
    </w:p>
    <w:p w14:paraId="19622BFE" w14:textId="77777777" w:rsidR="00F92305" w:rsidRPr="00E3171E" w:rsidDel="001E350A" w:rsidRDefault="00F92305" w:rsidP="00E3171E">
      <w:pPr>
        <w:ind w:left="360" w:hanging="360"/>
        <w:jc w:val="both"/>
        <w:rPr>
          <w:del w:id="168" w:author="Larsen, Laurel" w:date="2011-07-20T10:23:00Z"/>
        </w:rPr>
      </w:pPr>
      <w:r w:rsidRPr="00E3171E">
        <w:t xml:space="preserve">Larsen, L. G. and J. W. Harvey. 2011. Modeling of </w:t>
      </w:r>
      <w:proofErr w:type="spellStart"/>
      <w:r w:rsidRPr="00E3171E">
        <w:t>hydroecological</w:t>
      </w:r>
      <w:proofErr w:type="spellEnd"/>
      <w:r w:rsidRPr="00E3171E">
        <w:t xml:space="preserve"> feedbacks predicts distinct classes of wetland channel pattern and process that influence ecological function and restoration potential. </w:t>
      </w:r>
      <w:r w:rsidRPr="002C33C3">
        <w:t>Geomorphology.</w:t>
      </w:r>
      <w:r w:rsidRPr="00E3171E">
        <w:t xml:space="preserve"> 126 (3-4): 279-296.</w:t>
      </w:r>
    </w:p>
    <w:p w14:paraId="663E7135" w14:textId="77777777" w:rsidR="00F92305" w:rsidRPr="00E3171E" w:rsidRDefault="00F92305" w:rsidP="00E3171E">
      <w:pPr>
        <w:ind w:left="360" w:hanging="360"/>
        <w:jc w:val="both"/>
      </w:pPr>
    </w:p>
    <w:p w14:paraId="0489F877" w14:textId="77777777" w:rsidR="00F92305" w:rsidRPr="00E3171E" w:rsidDel="001E350A" w:rsidRDefault="00F92305" w:rsidP="00E3171E">
      <w:pPr>
        <w:ind w:left="360" w:hanging="360"/>
        <w:jc w:val="both"/>
        <w:rPr>
          <w:del w:id="169" w:author="Larsen, Laurel" w:date="2011-07-20T10:23:00Z"/>
        </w:rPr>
      </w:pPr>
      <w:del w:id="170" w:author="Larsen, Laurel" w:date="2011-07-20T10:23:00Z">
        <w:r w:rsidRPr="00E3171E" w:rsidDel="001E350A">
          <w:delText>Larsen, L. G., J. W. Harvey, J. P. Crimaldi, and G. B. Noe</w:delText>
        </w:r>
        <w:r w:rsidRPr="002C33C3" w:rsidDel="001E350A">
          <w:delText>. In Review. Flow and shear stress in wetlands: Tradeoffs, solutions, and a new model. Geophysical Research Letters</w:delText>
        </w:r>
        <w:r w:rsidRPr="00E3171E" w:rsidDel="001E350A">
          <w:delText>.</w:delText>
        </w:r>
      </w:del>
    </w:p>
    <w:p w14:paraId="3C0DAA86" w14:textId="77777777" w:rsidR="00F92305" w:rsidRPr="00E3171E" w:rsidRDefault="00F92305" w:rsidP="00E3171E">
      <w:pPr>
        <w:contextualSpacing/>
        <w:jc w:val="both"/>
      </w:pPr>
    </w:p>
    <w:p w14:paraId="7353A07B" w14:textId="77777777" w:rsidR="001A2186" w:rsidRDefault="004E6D71" w:rsidP="00E3171E">
      <w:pPr>
        <w:ind w:left="720" w:hanging="720"/>
        <w:contextualSpacing/>
        <w:jc w:val="both"/>
      </w:pPr>
      <w:proofErr w:type="gramStart"/>
      <w:r w:rsidRPr="00E3171E">
        <w:t>Nortek, 2009.</w:t>
      </w:r>
      <w:proofErr w:type="gramEnd"/>
      <w:r w:rsidRPr="00E3171E">
        <w:t xml:space="preserve"> </w:t>
      </w:r>
      <w:proofErr w:type="spellStart"/>
      <w:proofErr w:type="gramStart"/>
      <w:r w:rsidRPr="00E3171E">
        <w:t>Vectrino</w:t>
      </w:r>
      <w:proofErr w:type="spellEnd"/>
      <w:r w:rsidRPr="00E3171E">
        <w:t xml:space="preserve"> </w:t>
      </w:r>
      <w:proofErr w:type="spellStart"/>
      <w:r w:rsidRPr="00E3171E">
        <w:t>Velocimeter</w:t>
      </w:r>
      <w:proofErr w:type="spellEnd"/>
      <w:r w:rsidRPr="00E3171E">
        <w:t xml:space="preserve"> User Guide, 2009.</w:t>
      </w:r>
      <w:proofErr w:type="gramEnd"/>
      <w:r w:rsidRPr="00E3171E">
        <w:t xml:space="preserve"> </w:t>
      </w:r>
      <w:proofErr w:type="gramStart"/>
      <w:r w:rsidRPr="00E3171E">
        <w:t xml:space="preserve">Nortek AS, </w:t>
      </w:r>
      <w:proofErr w:type="spellStart"/>
      <w:r w:rsidRPr="00E3171E">
        <w:t>Vangkroken</w:t>
      </w:r>
      <w:proofErr w:type="spellEnd"/>
      <w:r w:rsidRPr="00E3171E">
        <w:t xml:space="preserve"> 2, NO-1351 RUD, Norway.</w:t>
      </w:r>
      <w:proofErr w:type="gramEnd"/>
    </w:p>
    <w:p w14:paraId="6A408BA9" w14:textId="77777777" w:rsidR="001A2186" w:rsidRDefault="001A2186" w:rsidP="00E3171E">
      <w:pPr>
        <w:ind w:left="720" w:hanging="720"/>
        <w:contextualSpacing/>
        <w:jc w:val="both"/>
      </w:pPr>
    </w:p>
    <w:p w14:paraId="493AD1B3" w14:textId="77777777" w:rsidR="001A2186" w:rsidRDefault="001A2186" w:rsidP="00E3171E">
      <w:pPr>
        <w:ind w:left="720" w:hanging="720"/>
        <w:contextualSpacing/>
        <w:jc w:val="both"/>
      </w:pPr>
    </w:p>
    <w:p w14:paraId="708B8ACE" w14:textId="77777777" w:rsidR="001A2186" w:rsidRDefault="001A2186" w:rsidP="001A2186">
      <w:pPr>
        <w:pStyle w:val="Default"/>
        <w:autoSpaceDE/>
        <w:autoSpaceDN/>
        <w:adjustRightInd/>
      </w:pPr>
    </w:p>
    <w:sectPr w:rsidR="001A2186" w:rsidSect="0072619F">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3epjjma" w:date="2011-06-17T13:13:00Z" w:initials="k">
    <w:p w14:paraId="3C2E940D" w14:textId="77777777" w:rsidR="00D2018E" w:rsidRDefault="00D2018E" w:rsidP="0072619F">
      <w:pPr>
        <w:pStyle w:val="CommentText"/>
      </w:pPr>
      <w:r>
        <w:rPr>
          <w:rStyle w:val="CommentReference"/>
        </w:rPr>
        <w:annotationRef/>
      </w:r>
      <w:r>
        <w:t>References added Please check to ensure they are correct.</w:t>
      </w:r>
    </w:p>
  </w:comment>
  <w:comment w:id="7" w:author="k3epjjma" w:date="2011-06-17T13:13:00Z" w:initials="k">
    <w:p w14:paraId="61F28FA9" w14:textId="77777777" w:rsidR="00D2018E" w:rsidRDefault="00D2018E" w:rsidP="00F92305">
      <w:pPr>
        <w:pStyle w:val="CommentText"/>
      </w:pPr>
      <w:r>
        <w:rPr>
          <w:rStyle w:val="CommentReference"/>
        </w:rPr>
        <w:annotationRef/>
      </w:r>
      <w:r>
        <w:t>No information provided for this section.  Please provide information as needed.</w:t>
      </w:r>
    </w:p>
    <w:p w14:paraId="317E378A" w14:textId="77777777" w:rsidR="00D2018E" w:rsidRDefault="00D2018E">
      <w:pPr>
        <w:pStyle w:val="CommentText"/>
      </w:pPr>
    </w:p>
  </w:comment>
  <w:comment w:id="20" w:author="k3epjjma" w:date="2011-06-17T13:13:00Z" w:initials="k">
    <w:p w14:paraId="5225673F" w14:textId="77777777" w:rsidR="00D2018E" w:rsidRDefault="00D2018E" w:rsidP="00F92305">
      <w:pPr>
        <w:pStyle w:val="CommentText"/>
      </w:pPr>
      <w:r>
        <w:rPr>
          <w:rStyle w:val="CommentReference"/>
        </w:rPr>
        <w:annotationRef/>
      </w:r>
      <w:r>
        <w:t>No information provided for this section.  Please review and provide additional information as needed.</w:t>
      </w:r>
    </w:p>
    <w:p w14:paraId="7FF6CBFA" w14:textId="77777777" w:rsidR="00D2018E" w:rsidRDefault="00D2018E">
      <w:pPr>
        <w:pStyle w:val="CommentText"/>
      </w:pPr>
    </w:p>
  </w:comment>
  <w:comment w:id="31" w:author="k3epjjma" w:date="2011-06-17T13:13:00Z" w:initials="k">
    <w:p w14:paraId="39FC2BD5" w14:textId="77777777" w:rsidR="00D2018E" w:rsidRDefault="00D2018E" w:rsidP="00F92305">
      <w:pPr>
        <w:pStyle w:val="CommentText"/>
      </w:pPr>
      <w:r>
        <w:rPr>
          <w:rStyle w:val="CommentReference"/>
        </w:rPr>
        <w:annotationRef/>
      </w:r>
      <w:r>
        <w:t>No information provided for this section.  Please review and provide additional information as needed.</w:t>
      </w:r>
    </w:p>
    <w:p w14:paraId="1A2A6784" w14:textId="77777777" w:rsidR="00D2018E" w:rsidRDefault="00D2018E">
      <w:pPr>
        <w:pStyle w:val="CommentText"/>
      </w:pPr>
    </w:p>
  </w:comment>
  <w:comment w:id="36" w:author="k3epjjma" w:date="2011-06-17T13:13:00Z" w:initials="k">
    <w:p w14:paraId="67D20453" w14:textId="77777777" w:rsidR="00D2018E" w:rsidRDefault="00D2018E">
      <w:pPr>
        <w:pStyle w:val="CommentText"/>
      </w:pPr>
      <w:r>
        <w:rPr>
          <w:rStyle w:val="CommentReference"/>
        </w:rPr>
        <w:annotationRef/>
      </w:r>
      <w:r>
        <w:t>How? Need steps on how to perform.</w:t>
      </w:r>
    </w:p>
  </w:comment>
  <w:comment w:id="72" w:author="k3epjjma" w:date="2011-06-17T13:13:00Z" w:initials="k">
    <w:p w14:paraId="7EFCC807" w14:textId="77777777" w:rsidR="00D2018E" w:rsidRDefault="00D2018E">
      <w:pPr>
        <w:pStyle w:val="CommentText"/>
      </w:pPr>
      <w:r>
        <w:rPr>
          <w:rStyle w:val="CommentReference"/>
        </w:rPr>
        <w:annotationRef/>
      </w:r>
      <w:r>
        <w:t>How do you know what configuration settings to use?</w:t>
      </w:r>
    </w:p>
  </w:comment>
  <w:comment w:id="74" w:author="k3epjjma" w:date="2011-06-17T13:13:00Z" w:initials="k">
    <w:p w14:paraId="4292B99E" w14:textId="77777777" w:rsidR="00D2018E" w:rsidRDefault="00D2018E">
      <w:pPr>
        <w:pStyle w:val="CommentText"/>
      </w:pPr>
      <w:r>
        <w:rPr>
          <w:rStyle w:val="CommentReference"/>
        </w:rPr>
        <w:annotationRef/>
      </w:r>
      <w:r>
        <w:t>How do you determine the period of time?</w:t>
      </w:r>
    </w:p>
  </w:comment>
  <w:comment w:id="77" w:author="k3epjjma" w:date="2011-06-17T13:13:00Z" w:initials="k">
    <w:p w14:paraId="11E7ACA8" w14:textId="77777777" w:rsidR="00D2018E" w:rsidRDefault="00D2018E">
      <w:pPr>
        <w:pStyle w:val="CommentText"/>
      </w:pPr>
      <w:r>
        <w:rPr>
          <w:rStyle w:val="CommentReference"/>
        </w:rPr>
        <w:annotationRef/>
      </w:r>
      <w:r>
        <w:t>What about downloading and processing the data?</w:t>
      </w:r>
    </w:p>
  </w:comment>
  <w:comment w:id="78" w:author="Larsen, Laurel" w:date="2011-07-21T11:26:00Z" w:initials="LL">
    <w:p w14:paraId="00E118E0" w14:textId="1DD3480A" w:rsidR="00D2018E" w:rsidRDefault="00D2018E">
      <w:pPr>
        <w:pStyle w:val="CommentText"/>
      </w:pPr>
      <w:r>
        <w:rPr>
          <w:rStyle w:val="CommentReference"/>
        </w:rPr>
        <w:annotationRef/>
      </w:r>
      <w:r>
        <w:t>The data are automatically saved to the designated file (see C). We now include information about data processing in section 7.</w:t>
      </w:r>
    </w:p>
  </w:comment>
  <w:comment w:id="81" w:author="k3epjjma" w:date="2011-06-17T13:13:00Z" w:initials="k">
    <w:p w14:paraId="7FD75CBA" w14:textId="77777777" w:rsidR="00D2018E" w:rsidRDefault="00D2018E">
      <w:pPr>
        <w:pStyle w:val="CommentText"/>
      </w:pPr>
      <w:r>
        <w:rPr>
          <w:rStyle w:val="CommentReference"/>
        </w:rPr>
        <w:annotationRef/>
      </w:r>
      <w:r>
        <w:t>No information provided for these sections.  Is there information on duplicate runs or other QA procedures?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0A8A5" w14:textId="77777777" w:rsidR="00D2018E" w:rsidRDefault="00D2018E">
      <w:r>
        <w:separator/>
      </w:r>
    </w:p>
  </w:endnote>
  <w:endnote w:type="continuationSeparator" w:id="0">
    <w:p w14:paraId="393363EF" w14:textId="77777777" w:rsidR="00D2018E" w:rsidRDefault="00D2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B9ED5" w14:textId="77777777" w:rsidR="00D2018E" w:rsidRDefault="00D2018E" w:rsidP="00AA2E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E9321C" w14:textId="77777777" w:rsidR="00D2018E" w:rsidRDefault="00D201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C1A8" w14:textId="77777777" w:rsidR="00D2018E" w:rsidRPr="00E1674F" w:rsidRDefault="00D2018E" w:rsidP="00E37358">
    <w:pPr>
      <w:pStyle w:val="Footer"/>
      <w:pBdr>
        <w:top w:val="thinThickSmallGap" w:sz="24" w:space="1" w:color="622423" w:themeColor="accent2" w:themeShade="7F"/>
      </w:pBdr>
      <w:jc w:val="both"/>
      <w:rPr>
        <w:i/>
        <w:sz w:val="16"/>
        <w:szCs w:val="16"/>
      </w:rPr>
    </w:pPr>
    <w:r w:rsidRPr="00E1674F">
      <w:rPr>
        <w:i/>
        <w:sz w:val="16"/>
        <w:szCs w:val="16"/>
      </w:rPr>
      <w:t>This SOP is provided for reference purposes.  It can be modified to meet project-specific needs; all applicable sections must be addressed.  This SOP has not been reviewed for technical content.  Inclusion in the QASR does not signify that the procedure has been validated by the QAOT and does not imply endorsement.</w:t>
    </w:r>
  </w:p>
  <w:p w14:paraId="585A103D" w14:textId="77777777" w:rsidR="00D2018E" w:rsidRDefault="00D2018E" w:rsidP="00E37358">
    <w:pPr>
      <w:pStyle w:val="Footer"/>
      <w:pBdr>
        <w:top w:val="thinThickSmallGap" w:sz="24" w:space="1" w:color="622423" w:themeColor="accent2" w:themeShade="7F"/>
      </w:pBdr>
      <w:rPr>
        <w:i/>
      </w:rPr>
    </w:pPr>
  </w:p>
  <w:p w14:paraId="122DD592" w14:textId="77777777" w:rsidR="00D2018E" w:rsidRPr="004C091B" w:rsidRDefault="00D2018E" w:rsidP="00E37358">
    <w:pPr>
      <w:pStyle w:val="Footer"/>
      <w:pBdr>
        <w:top w:val="thinThickSmallGap" w:sz="24" w:space="1" w:color="622423" w:themeColor="accent2" w:themeShade="7F"/>
      </w:pBdr>
      <w:rPr>
        <w:i/>
      </w:rPr>
    </w:pPr>
    <w:proofErr w:type="spellStart"/>
    <w:r>
      <w:rPr>
        <w:i/>
        <w:iCs/>
      </w:rPr>
      <w:t>Realtime</w:t>
    </w:r>
    <w:proofErr w:type="spellEnd"/>
    <w:r>
      <w:rPr>
        <w:i/>
        <w:iCs/>
      </w:rPr>
      <w:t xml:space="preserve"> </w:t>
    </w:r>
    <w:proofErr w:type="spellStart"/>
    <w:r>
      <w:rPr>
        <w:i/>
        <w:iCs/>
      </w:rPr>
      <w:t>Vectrino</w:t>
    </w:r>
    <w:proofErr w:type="spellEnd"/>
    <w:r>
      <w:rPr>
        <w:i/>
        <w:iCs/>
      </w:rPr>
      <w:t xml:space="preserve"> </w:t>
    </w:r>
    <w:proofErr w:type="spellStart"/>
    <w:r>
      <w:rPr>
        <w:i/>
        <w:iCs/>
      </w:rPr>
      <w:t>Velocimenter</w:t>
    </w:r>
    <w:proofErr w:type="spellEnd"/>
    <w:r>
      <w:rPr>
        <w:i/>
        <w:iCs/>
      </w:rPr>
      <w:t xml:space="preserve"> </w:t>
    </w:r>
    <w:proofErr w:type="spellStart"/>
    <w:r>
      <w:rPr>
        <w:i/>
        <w:iCs/>
      </w:rPr>
      <w:t>Operatio</w:t>
    </w:r>
    <w:proofErr w:type="spellEnd"/>
    <w:r>
      <w:rPr>
        <w:i/>
      </w:rPr>
      <w:t xml:space="preserve"> </w:t>
    </w:r>
    <w:r w:rsidRPr="004C091B">
      <w:rPr>
        <w:i/>
      </w:rPr>
      <w:ptab w:relativeTo="margin" w:alignment="right" w:leader="none"/>
    </w:r>
    <w:r w:rsidRPr="004C091B">
      <w:rPr>
        <w:i/>
      </w:rPr>
      <w:fldChar w:fldCharType="begin"/>
    </w:r>
    <w:r w:rsidRPr="004C091B">
      <w:rPr>
        <w:i/>
      </w:rPr>
      <w:instrText xml:space="preserve"> DATE  \@ "MMMM yyyy"  \* MERGEFORMAT </w:instrText>
    </w:r>
    <w:r w:rsidRPr="004C091B">
      <w:rPr>
        <w:i/>
      </w:rPr>
      <w:fldChar w:fldCharType="separate"/>
    </w:r>
    <w:ins w:id="171" w:author="Colin" w:date="2018-06-08T10:37:00Z">
      <w:r>
        <w:rPr>
          <w:i/>
          <w:noProof/>
        </w:rPr>
        <w:t>June 2018</w:t>
      </w:r>
    </w:ins>
    <w:del w:id="172" w:author="Colin" w:date="2018-06-08T10:37:00Z">
      <w:r w:rsidDel="00D2018E">
        <w:rPr>
          <w:i/>
          <w:noProof/>
        </w:rPr>
        <w:delText>July 2011</w:delText>
      </w:r>
    </w:del>
    <w:r w:rsidRPr="004C091B">
      <w:rPr>
        <w:i/>
      </w:rPr>
      <w:fldChar w:fldCharType="end"/>
    </w:r>
  </w:p>
  <w:p w14:paraId="0366FA9D" w14:textId="77777777" w:rsidR="00D2018E" w:rsidRDefault="00D2018E" w:rsidP="00E37358">
    <w:pPr>
      <w:pStyle w:val="Footer"/>
      <w:pBdr>
        <w:top w:val="thinThickSmallGap" w:sz="24" w:space="1" w:color="622423" w:themeColor="accent2" w:themeShade="7F"/>
      </w:pBdr>
      <w:jc w:val="center"/>
    </w:pPr>
    <w:r w:rsidRPr="004C091B">
      <w:rPr>
        <w:b/>
        <w:i/>
        <w:sz w:val="24"/>
        <w:szCs w:val="24"/>
      </w:rPr>
      <w:fldChar w:fldCharType="begin"/>
    </w:r>
    <w:r w:rsidRPr="004C091B">
      <w:rPr>
        <w:b/>
        <w:i/>
        <w:sz w:val="24"/>
        <w:szCs w:val="24"/>
      </w:rPr>
      <w:instrText xml:space="preserve"> PAGE   \* MERGEFORMAT </w:instrText>
    </w:r>
    <w:r w:rsidRPr="004C091B">
      <w:rPr>
        <w:b/>
        <w:i/>
        <w:sz w:val="24"/>
        <w:szCs w:val="24"/>
      </w:rPr>
      <w:fldChar w:fldCharType="separate"/>
    </w:r>
    <w:r w:rsidR="00F35DDA">
      <w:rPr>
        <w:b/>
        <w:i/>
        <w:noProof/>
        <w:sz w:val="24"/>
        <w:szCs w:val="24"/>
      </w:rPr>
      <w:t>5</w:t>
    </w:r>
    <w:r w:rsidRPr="004C091B">
      <w:rPr>
        <w:b/>
        <w:i/>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966B2" w14:textId="77777777" w:rsidR="00D2018E" w:rsidRDefault="00D2018E">
      <w:r>
        <w:separator/>
      </w:r>
    </w:p>
  </w:footnote>
  <w:footnote w:type="continuationSeparator" w:id="0">
    <w:p w14:paraId="28C812D4" w14:textId="77777777" w:rsidR="00D2018E" w:rsidRDefault="00D201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4D5E1" w14:textId="77777777" w:rsidR="00D2018E" w:rsidRPr="0072619F" w:rsidRDefault="00D2018E" w:rsidP="00E3171E">
    <w:pPr>
      <w:pStyle w:val="Header"/>
      <w:pBdr>
        <w:bottom w:val="thickThinSmallGap" w:sz="24" w:space="1" w:color="622423" w:themeColor="accent2" w:themeShade="7F"/>
      </w:pBdr>
      <w:tabs>
        <w:tab w:val="clear" w:pos="8640"/>
        <w:tab w:val="right" w:pos="9360"/>
      </w:tabs>
      <w:rPr>
        <w:rFonts w:eastAsiaTheme="majorEastAsia"/>
        <w:sz w:val="20"/>
        <w:szCs w:val="20"/>
      </w:rPr>
    </w:pPr>
    <w:r>
      <w:rPr>
        <w:rFonts w:eastAsiaTheme="majorEastAsia"/>
        <w:sz w:val="20"/>
        <w:szCs w:val="20"/>
      </w:rPr>
      <w:t xml:space="preserve">QASR SOP </w:t>
    </w:r>
    <w:proofErr w:type="spellStart"/>
    <w:r>
      <w:rPr>
        <w:rFonts w:eastAsiaTheme="majorEastAsia"/>
        <w:sz w:val="20"/>
        <w:szCs w:val="20"/>
      </w:rPr>
      <w:t>Hydrometeorologic</w:t>
    </w:r>
    <w:proofErr w:type="spellEnd"/>
    <w:r>
      <w:rPr>
        <w:rFonts w:eastAsiaTheme="majorEastAsia"/>
        <w:sz w:val="20"/>
        <w:szCs w:val="20"/>
      </w:rPr>
      <w:t xml:space="preserve"> and Hydraulic Monitoring</w:t>
    </w:r>
    <w:r>
      <w:rPr>
        <w:rFonts w:eastAsiaTheme="majorEastAsia"/>
        <w:sz w:val="20"/>
        <w:szCs w:val="20"/>
      </w:rPr>
      <w:tab/>
      <w:t>QASR SOP 6-G-001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59B"/>
    <w:multiLevelType w:val="hybridMultilevel"/>
    <w:tmpl w:val="2816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76903"/>
    <w:multiLevelType w:val="multilevel"/>
    <w:tmpl w:val="E6A4D42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A15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BD2494"/>
    <w:multiLevelType w:val="hybridMultilevel"/>
    <w:tmpl w:val="81FC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365D58"/>
    <w:multiLevelType w:val="hybridMultilevel"/>
    <w:tmpl w:val="6FF8F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B42B7"/>
    <w:multiLevelType w:val="hybridMultilevel"/>
    <w:tmpl w:val="2C8A09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9850CE1"/>
    <w:multiLevelType w:val="hybridMultilevel"/>
    <w:tmpl w:val="F41C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A26F4"/>
    <w:multiLevelType w:val="hybridMultilevel"/>
    <w:tmpl w:val="7368F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B3E8D"/>
    <w:multiLevelType w:val="multilevel"/>
    <w:tmpl w:val="E6A4D42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B032727"/>
    <w:multiLevelType w:val="hybridMultilevel"/>
    <w:tmpl w:val="9F7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C1997"/>
    <w:multiLevelType w:val="hybridMultilevel"/>
    <w:tmpl w:val="4E940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2364C"/>
    <w:multiLevelType w:val="hybridMultilevel"/>
    <w:tmpl w:val="80B0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2796A"/>
    <w:multiLevelType w:val="hybridMultilevel"/>
    <w:tmpl w:val="48D0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200AC"/>
    <w:multiLevelType w:val="hybridMultilevel"/>
    <w:tmpl w:val="BF524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B6877C6">
      <w:start w:val="1"/>
      <w:numFmt w:val="upperLetter"/>
      <w:lvlText w:val="%3."/>
      <w:lvlJc w:val="left"/>
      <w:pPr>
        <w:ind w:left="2340" w:hanging="36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113117"/>
    <w:multiLevelType w:val="hybridMultilevel"/>
    <w:tmpl w:val="6FF8F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C1C0D"/>
    <w:multiLevelType w:val="hybridMultilevel"/>
    <w:tmpl w:val="F41C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591094"/>
    <w:multiLevelType w:val="multilevel"/>
    <w:tmpl w:val="5D7485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6E37F9"/>
    <w:multiLevelType w:val="hybridMultilevel"/>
    <w:tmpl w:val="F7BEDA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484D57"/>
    <w:multiLevelType w:val="hybridMultilevel"/>
    <w:tmpl w:val="7E224D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B83F08"/>
    <w:multiLevelType w:val="hybridMultilevel"/>
    <w:tmpl w:val="C2EA2A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2681B4B"/>
    <w:multiLevelType w:val="hybridMultilevel"/>
    <w:tmpl w:val="A4E2F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D74964"/>
    <w:multiLevelType w:val="multilevel"/>
    <w:tmpl w:val="6C16204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1204CDD"/>
    <w:multiLevelType w:val="hybridMultilevel"/>
    <w:tmpl w:val="F10E46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05123"/>
    <w:multiLevelType w:val="hybridMultilevel"/>
    <w:tmpl w:val="FDE841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4A14A5D"/>
    <w:multiLevelType w:val="multilevel"/>
    <w:tmpl w:val="2AA8BFFE"/>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5360263"/>
    <w:multiLevelType w:val="hybridMultilevel"/>
    <w:tmpl w:val="9D2E69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5206AF"/>
    <w:multiLevelType w:val="hybridMultilevel"/>
    <w:tmpl w:val="2816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8B4A70"/>
    <w:multiLevelType w:val="hybridMultilevel"/>
    <w:tmpl w:val="BCFC84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41D99"/>
    <w:multiLevelType w:val="hybridMultilevel"/>
    <w:tmpl w:val="7368F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6B2703"/>
    <w:multiLevelType w:val="hybridMultilevel"/>
    <w:tmpl w:val="C440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706A40"/>
    <w:multiLevelType w:val="hybridMultilevel"/>
    <w:tmpl w:val="B472F8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15438C"/>
    <w:multiLevelType w:val="hybridMultilevel"/>
    <w:tmpl w:val="29CA71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23"/>
  </w:num>
  <w:num w:numId="3">
    <w:abstractNumId w:val="16"/>
  </w:num>
  <w:num w:numId="4">
    <w:abstractNumId w:val="8"/>
  </w:num>
  <w:num w:numId="5">
    <w:abstractNumId w:val="7"/>
  </w:num>
  <w:num w:numId="6">
    <w:abstractNumId w:val="15"/>
  </w:num>
  <w:num w:numId="7">
    <w:abstractNumId w:val="4"/>
  </w:num>
  <w:num w:numId="8">
    <w:abstractNumId w:val="26"/>
  </w:num>
  <w:num w:numId="9">
    <w:abstractNumId w:val="1"/>
  </w:num>
  <w:num w:numId="10">
    <w:abstractNumId w:val="28"/>
  </w:num>
  <w:num w:numId="11">
    <w:abstractNumId w:val="6"/>
  </w:num>
  <w:num w:numId="12">
    <w:abstractNumId w:val="14"/>
  </w:num>
  <w:num w:numId="13">
    <w:abstractNumId w:val="0"/>
  </w:num>
  <w:num w:numId="14">
    <w:abstractNumId w:val="18"/>
  </w:num>
  <w:num w:numId="15">
    <w:abstractNumId w:val="5"/>
  </w:num>
  <w:num w:numId="16">
    <w:abstractNumId w:val="19"/>
  </w:num>
  <w:num w:numId="17">
    <w:abstractNumId w:val="3"/>
  </w:num>
  <w:num w:numId="18">
    <w:abstractNumId w:val="2"/>
  </w:num>
  <w:num w:numId="19">
    <w:abstractNumId w:val="9"/>
  </w:num>
  <w:num w:numId="20">
    <w:abstractNumId w:val="20"/>
  </w:num>
  <w:num w:numId="21">
    <w:abstractNumId w:val="29"/>
  </w:num>
  <w:num w:numId="22">
    <w:abstractNumId w:val="11"/>
  </w:num>
  <w:num w:numId="23">
    <w:abstractNumId w:val="22"/>
  </w:num>
  <w:num w:numId="24">
    <w:abstractNumId w:val="10"/>
  </w:num>
  <w:num w:numId="25">
    <w:abstractNumId w:val="12"/>
  </w:num>
  <w:num w:numId="26">
    <w:abstractNumId w:val="25"/>
  </w:num>
  <w:num w:numId="27">
    <w:abstractNumId w:val="30"/>
  </w:num>
  <w:num w:numId="28">
    <w:abstractNumId w:val="17"/>
  </w:num>
  <w:num w:numId="29">
    <w:abstractNumId w:val="27"/>
  </w:num>
  <w:num w:numId="30">
    <w:abstractNumId w:val="24"/>
  </w:num>
  <w:num w:numId="31">
    <w:abstractNumId w:val="21"/>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F3B"/>
    <w:rsid w:val="00003A61"/>
    <w:rsid w:val="00005B0F"/>
    <w:rsid w:val="00006594"/>
    <w:rsid w:val="00020942"/>
    <w:rsid w:val="00021FE3"/>
    <w:rsid w:val="00044645"/>
    <w:rsid w:val="000662F0"/>
    <w:rsid w:val="000754E3"/>
    <w:rsid w:val="0007702A"/>
    <w:rsid w:val="000A2CEE"/>
    <w:rsid w:val="000B2B7D"/>
    <w:rsid w:val="000D4870"/>
    <w:rsid w:val="000D77D2"/>
    <w:rsid w:val="000E082B"/>
    <w:rsid w:val="000E2249"/>
    <w:rsid w:val="000E58E0"/>
    <w:rsid w:val="000E6599"/>
    <w:rsid w:val="00103427"/>
    <w:rsid w:val="00115213"/>
    <w:rsid w:val="001324BA"/>
    <w:rsid w:val="00143236"/>
    <w:rsid w:val="00151416"/>
    <w:rsid w:val="001523C3"/>
    <w:rsid w:val="00160902"/>
    <w:rsid w:val="00161DE9"/>
    <w:rsid w:val="00161E57"/>
    <w:rsid w:val="00176F6A"/>
    <w:rsid w:val="0018060D"/>
    <w:rsid w:val="00183593"/>
    <w:rsid w:val="00184090"/>
    <w:rsid w:val="001A2186"/>
    <w:rsid w:val="001B1E2D"/>
    <w:rsid w:val="001B4429"/>
    <w:rsid w:val="001C0606"/>
    <w:rsid w:val="001D0853"/>
    <w:rsid w:val="001D2813"/>
    <w:rsid w:val="001E350A"/>
    <w:rsid w:val="001E49BD"/>
    <w:rsid w:val="001F2BDE"/>
    <w:rsid w:val="0020238E"/>
    <w:rsid w:val="00204E28"/>
    <w:rsid w:val="00210EB0"/>
    <w:rsid w:val="002129CC"/>
    <w:rsid w:val="002324E3"/>
    <w:rsid w:val="002408EB"/>
    <w:rsid w:val="002427B8"/>
    <w:rsid w:val="002453FF"/>
    <w:rsid w:val="00254795"/>
    <w:rsid w:val="00263A5F"/>
    <w:rsid w:val="0026562D"/>
    <w:rsid w:val="00276842"/>
    <w:rsid w:val="00280D19"/>
    <w:rsid w:val="00281F6D"/>
    <w:rsid w:val="002A19C7"/>
    <w:rsid w:val="002A4465"/>
    <w:rsid w:val="002B6997"/>
    <w:rsid w:val="002C33C3"/>
    <w:rsid w:val="002C5A79"/>
    <w:rsid w:val="002D51FC"/>
    <w:rsid w:val="002F64D0"/>
    <w:rsid w:val="002F7C38"/>
    <w:rsid w:val="003006C9"/>
    <w:rsid w:val="00306234"/>
    <w:rsid w:val="00306E90"/>
    <w:rsid w:val="003176E9"/>
    <w:rsid w:val="00322EC7"/>
    <w:rsid w:val="00323C64"/>
    <w:rsid w:val="003274E4"/>
    <w:rsid w:val="00347F3B"/>
    <w:rsid w:val="00357116"/>
    <w:rsid w:val="003620A6"/>
    <w:rsid w:val="00363FDA"/>
    <w:rsid w:val="00381501"/>
    <w:rsid w:val="0038278E"/>
    <w:rsid w:val="003844B8"/>
    <w:rsid w:val="0038624E"/>
    <w:rsid w:val="003A416B"/>
    <w:rsid w:val="003A64EE"/>
    <w:rsid w:val="003A73FF"/>
    <w:rsid w:val="003B0FD1"/>
    <w:rsid w:val="003B237F"/>
    <w:rsid w:val="003D17A0"/>
    <w:rsid w:val="003D304B"/>
    <w:rsid w:val="003D432C"/>
    <w:rsid w:val="003F21BC"/>
    <w:rsid w:val="003F2616"/>
    <w:rsid w:val="004125DE"/>
    <w:rsid w:val="00412D4C"/>
    <w:rsid w:val="0041328E"/>
    <w:rsid w:val="004240F8"/>
    <w:rsid w:val="00431559"/>
    <w:rsid w:val="00431B36"/>
    <w:rsid w:val="00442416"/>
    <w:rsid w:val="00452795"/>
    <w:rsid w:val="00472FB4"/>
    <w:rsid w:val="004754F9"/>
    <w:rsid w:val="004755D4"/>
    <w:rsid w:val="00476139"/>
    <w:rsid w:val="00480033"/>
    <w:rsid w:val="00483940"/>
    <w:rsid w:val="004940CA"/>
    <w:rsid w:val="004970B0"/>
    <w:rsid w:val="004A46D1"/>
    <w:rsid w:val="004A5494"/>
    <w:rsid w:val="004A76A2"/>
    <w:rsid w:val="004B22E4"/>
    <w:rsid w:val="004B3DC8"/>
    <w:rsid w:val="004B6BFE"/>
    <w:rsid w:val="004C2817"/>
    <w:rsid w:val="004C40C1"/>
    <w:rsid w:val="004C5753"/>
    <w:rsid w:val="004C6B1B"/>
    <w:rsid w:val="004D3683"/>
    <w:rsid w:val="004D3AC9"/>
    <w:rsid w:val="004E6D71"/>
    <w:rsid w:val="004F4083"/>
    <w:rsid w:val="00527EC7"/>
    <w:rsid w:val="00531B1F"/>
    <w:rsid w:val="005377AB"/>
    <w:rsid w:val="005428B6"/>
    <w:rsid w:val="00544D2A"/>
    <w:rsid w:val="00547B6F"/>
    <w:rsid w:val="005659C4"/>
    <w:rsid w:val="00571E45"/>
    <w:rsid w:val="00590795"/>
    <w:rsid w:val="005909B2"/>
    <w:rsid w:val="0059234A"/>
    <w:rsid w:val="005972AB"/>
    <w:rsid w:val="005A526E"/>
    <w:rsid w:val="005A75F7"/>
    <w:rsid w:val="005C073E"/>
    <w:rsid w:val="005D15B1"/>
    <w:rsid w:val="005D7A9B"/>
    <w:rsid w:val="005E327D"/>
    <w:rsid w:val="005E6DF5"/>
    <w:rsid w:val="0060515B"/>
    <w:rsid w:val="006235CC"/>
    <w:rsid w:val="006241BA"/>
    <w:rsid w:val="006309E8"/>
    <w:rsid w:val="0063575F"/>
    <w:rsid w:val="0063596E"/>
    <w:rsid w:val="00641E34"/>
    <w:rsid w:val="00643B53"/>
    <w:rsid w:val="006448CE"/>
    <w:rsid w:val="006469B6"/>
    <w:rsid w:val="006631A3"/>
    <w:rsid w:val="00667033"/>
    <w:rsid w:val="0067199C"/>
    <w:rsid w:val="006751D8"/>
    <w:rsid w:val="00675C0F"/>
    <w:rsid w:val="00687192"/>
    <w:rsid w:val="00692C20"/>
    <w:rsid w:val="0069665A"/>
    <w:rsid w:val="006A1E7A"/>
    <w:rsid w:val="006A62CA"/>
    <w:rsid w:val="006B7044"/>
    <w:rsid w:val="006C7D4A"/>
    <w:rsid w:val="006D5A17"/>
    <w:rsid w:val="006D5EA4"/>
    <w:rsid w:val="006E0B58"/>
    <w:rsid w:val="006F4288"/>
    <w:rsid w:val="006F772C"/>
    <w:rsid w:val="00703EDB"/>
    <w:rsid w:val="007044B5"/>
    <w:rsid w:val="007074BA"/>
    <w:rsid w:val="00713116"/>
    <w:rsid w:val="0072619F"/>
    <w:rsid w:val="00734FC7"/>
    <w:rsid w:val="0073531B"/>
    <w:rsid w:val="00745A73"/>
    <w:rsid w:val="00746347"/>
    <w:rsid w:val="0074759D"/>
    <w:rsid w:val="00750B57"/>
    <w:rsid w:val="00751E3E"/>
    <w:rsid w:val="00757DD4"/>
    <w:rsid w:val="00765D7A"/>
    <w:rsid w:val="00767FF5"/>
    <w:rsid w:val="007715C0"/>
    <w:rsid w:val="00782BF0"/>
    <w:rsid w:val="00782FF9"/>
    <w:rsid w:val="00784EA6"/>
    <w:rsid w:val="007875FA"/>
    <w:rsid w:val="0079602D"/>
    <w:rsid w:val="007A56D2"/>
    <w:rsid w:val="007A7D6C"/>
    <w:rsid w:val="007B0267"/>
    <w:rsid w:val="007B2215"/>
    <w:rsid w:val="007C011D"/>
    <w:rsid w:val="007C157A"/>
    <w:rsid w:val="007C468B"/>
    <w:rsid w:val="007C75D9"/>
    <w:rsid w:val="007D4404"/>
    <w:rsid w:val="007E17EF"/>
    <w:rsid w:val="007E3D2C"/>
    <w:rsid w:val="007E7CCA"/>
    <w:rsid w:val="007F62F7"/>
    <w:rsid w:val="008034AA"/>
    <w:rsid w:val="00804607"/>
    <w:rsid w:val="00804C45"/>
    <w:rsid w:val="00817765"/>
    <w:rsid w:val="00826B13"/>
    <w:rsid w:val="00845370"/>
    <w:rsid w:val="0084545A"/>
    <w:rsid w:val="00846513"/>
    <w:rsid w:val="00865571"/>
    <w:rsid w:val="00865E80"/>
    <w:rsid w:val="0087750D"/>
    <w:rsid w:val="00886231"/>
    <w:rsid w:val="0089627E"/>
    <w:rsid w:val="008A0C08"/>
    <w:rsid w:val="008B0F46"/>
    <w:rsid w:val="008B13FE"/>
    <w:rsid w:val="008B5A1C"/>
    <w:rsid w:val="008C61D9"/>
    <w:rsid w:val="008D08E1"/>
    <w:rsid w:val="008D343C"/>
    <w:rsid w:val="008D4A69"/>
    <w:rsid w:val="008D791E"/>
    <w:rsid w:val="008E3898"/>
    <w:rsid w:val="008E5B0E"/>
    <w:rsid w:val="008F08A4"/>
    <w:rsid w:val="008F1365"/>
    <w:rsid w:val="009035E0"/>
    <w:rsid w:val="00911383"/>
    <w:rsid w:val="00912592"/>
    <w:rsid w:val="00913A6E"/>
    <w:rsid w:val="009332E1"/>
    <w:rsid w:val="009375C4"/>
    <w:rsid w:val="00944531"/>
    <w:rsid w:val="0094573B"/>
    <w:rsid w:val="00954639"/>
    <w:rsid w:val="00960223"/>
    <w:rsid w:val="009662CC"/>
    <w:rsid w:val="009751BA"/>
    <w:rsid w:val="009767D7"/>
    <w:rsid w:val="00976F92"/>
    <w:rsid w:val="00986119"/>
    <w:rsid w:val="009904A5"/>
    <w:rsid w:val="00991941"/>
    <w:rsid w:val="00992113"/>
    <w:rsid w:val="009A492E"/>
    <w:rsid w:val="009A70D4"/>
    <w:rsid w:val="009A75B1"/>
    <w:rsid w:val="009B069F"/>
    <w:rsid w:val="009C7482"/>
    <w:rsid w:val="009D4C2C"/>
    <w:rsid w:val="009F5257"/>
    <w:rsid w:val="009F5FA2"/>
    <w:rsid w:val="00A030C0"/>
    <w:rsid w:val="00A172A5"/>
    <w:rsid w:val="00A21539"/>
    <w:rsid w:val="00A22FBC"/>
    <w:rsid w:val="00A23E0E"/>
    <w:rsid w:val="00A265CC"/>
    <w:rsid w:val="00A27C5D"/>
    <w:rsid w:val="00A4056C"/>
    <w:rsid w:val="00A4334D"/>
    <w:rsid w:val="00A51613"/>
    <w:rsid w:val="00A51EB8"/>
    <w:rsid w:val="00A65A50"/>
    <w:rsid w:val="00A7595F"/>
    <w:rsid w:val="00AA2C58"/>
    <w:rsid w:val="00AA2E00"/>
    <w:rsid w:val="00AA5D15"/>
    <w:rsid w:val="00AB2CBE"/>
    <w:rsid w:val="00AB5CC2"/>
    <w:rsid w:val="00AC08D0"/>
    <w:rsid w:val="00AC2FCD"/>
    <w:rsid w:val="00AC515C"/>
    <w:rsid w:val="00AC7651"/>
    <w:rsid w:val="00AD44A7"/>
    <w:rsid w:val="00AE542F"/>
    <w:rsid w:val="00AE7E08"/>
    <w:rsid w:val="00AF293A"/>
    <w:rsid w:val="00B042FB"/>
    <w:rsid w:val="00B11C7C"/>
    <w:rsid w:val="00B13545"/>
    <w:rsid w:val="00B21086"/>
    <w:rsid w:val="00B37EBA"/>
    <w:rsid w:val="00B540EB"/>
    <w:rsid w:val="00B54FAE"/>
    <w:rsid w:val="00B836B9"/>
    <w:rsid w:val="00B87CE7"/>
    <w:rsid w:val="00BA69BF"/>
    <w:rsid w:val="00BA6BC0"/>
    <w:rsid w:val="00BB3189"/>
    <w:rsid w:val="00BC3A8B"/>
    <w:rsid w:val="00BC4127"/>
    <w:rsid w:val="00BD39B8"/>
    <w:rsid w:val="00BD5E6F"/>
    <w:rsid w:val="00BE2170"/>
    <w:rsid w:val="00BE2696"/>
    <w:rsid w:val="00BE5C09"/>
    <w:rsid w:val="00C11A74"/>
    <w:rsid w:val="00C1742F"/>
    <w:rsid w:val="00C419EA"/>
    <w:rsid w:val="00C50521"/>
    <w:rsid w:val="00C54C35"/>
    <w:rsid w:val="00C5552F"/>
    <w:rsid w:val="00C55C18"/>
    <w:rsid w:val="00C625E2"/>
    <w:rsid w:val="00C719C7"/>
    <w:rsid w:val="00C71D60"/>
    <w:rsid w:val="00C72AA4"/>
    <w:rsid w:val="00C74971"/>
    <w:rsid w:val="00C75BE3"/>
    <w:rsid w:val="00C81FDC"/>
    <w:rsid w:val="00C827F6"/>
    <w:rsid w:val="00C867AB"/>
    <w:rsid w:val="00C91CBE"/>
    <w:rsid w:val="00CB2A90"/>
    <w:rsid w:val="00CC42A9"/>
    <w:rsid w:val="00CC5D4C"/>
    <w:rsid w:val="00CE14C7"/>
    <w:rsid w:val="00D10262"/>
    <w:rsid w:val="00D111B6"/>
    <w:rsid w:val="00D2018E"/>
    <w:rsid w:val="00D205D5"/>
    <w:rsid w:val="00D22E85"/>
    <w:rsid w:val="00D34637"/>
    <w:rsid w:val="00D36C1F"/>
    <w:rsid w:val="00D46BEC"/>
    <w:rsid w:val="00D470E4"/>
    <w:rsid w:val="00D62D9E"/>
    <w:rsid w:val="00D676C0"/>
    <w:rsid w:val="00D71253"/>
    <w:rsid w:val="00DA5C9A"/>
    <w:rsid w:val="00DA6898"/>
    <w:rsid w:val="00DC3D9D"/>
    <w:rsid w:val="00DC6111"/>
    <w:rsid w:val="00DC6DC1"/>
    <w:rsid w:val="00DD40C3"/>
    <w:rsid w:val="00DE505A"/>
    <w:rsid w:val="00DE506F"/>
    <w:rsid w:val="00DE7C45"/>
    <w:rsid w:val="00DF3903"/>
    <w:rsid w:val="00DF61A8"/>
    <w:rsid w:val="00DF7123"/>
    <w:rsid w:val="00E12EC7"/>
    <w:rsid w:val="00E3171E"/>
    <w:rsid w:val="00E34DD5"/>
    <w:rsid w:val="00E35CBF"/>
    <w:rsid w:val="00E37358"/>
    <w:rsid w:val="00E45BA4"/>
    <w:rsid w:val="00E63582"/>
    <w:rsid w:val="00E65872"/>
    <w:rsid w:val="00E7045D"/>
    <w:rsid w:val="00E71B76"/>
    <w:rsid w:val="00E777C7"/>
    <w:rsid w:val="00EA10E9"/>
    <w:rsid w:val="00EA45F8"/>
    <w:rsid w:val="00EB1A76"/>
    <w:rsid w:val="00EC08CF"/>
    <w:rsid w:val="00EC2984"/>
    <w:rsid w:val="00EC45D1"/>
    <w:rsid w:val="00EC7E41"/>
    <w:rsid w:val="00ED2E3E"/>
    <w:rsid w:val="00ED4F20"/>
    <w:rsid w:val="00ED5AAB"/>
    <w:rsid w:val="00ED7895"/>
    <w:rsid w:val="00EE1B5C"/>
    <w:rsid w:val="00EE3AC6"/>
    <w:rsid w:val="00EF7F1C"/>
    <w:rsid w:val="00F022E7"/>
    <w:rsid w:val="00F04310"/>
    <w:rsid w:val="00F14D72"/>
    <w:rsid w:val="00F161C0"/>
    <w:rsid w:val="00F1666C"/>
    <w:rsid w:val="00F16CEC"/>
    <w:rsid w:val="00F20937"/>
    <w:rsid w:val="00F31487"/>
    <w:rsid w:val="00F31C10"/>
    <w:rsid w:val="00F35DDA"/>
    <w:rsid w:val="00F36A0A"/>
    <w:rsid w:val="00F50872"/>
    <w:rsid w:val="00F578FE"/>
    <w:rsid w:val="00F6440B"/>
    <w:rsid w:val="00F77EFA"/>
    <w:rsid w:val="00F92305"/>
    <w:rsid w:val="00F92585"/>
    <w:rsid w:val="00F93D00"/>
    <w:rsid w:val="00FA00CF"/>
    <w:rsid w:val="00FA4E0D"/>
    <w:rsid w:val="00FA5D0E"/>
    <w:rsid w:val="00FB0A3B"/>
    <w:rsid w:val="00FB2152"/>
    <w:rsid w:val="00FC69E9"/>
    <w:rsid w:val="00FD2DCF"/>
    <w:rsid w:val="00FE498B"/>
    <w:rsid w:val="00FF092D"/>
    <w:rsid w:val="00FF2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964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171E"/>
    <w:rPr>
      <w:sz w:val="24"/>
      <w:szCs w:val="24"/>
    </w:rPr>
  </w:style>
  <w:style w:type="paragraph" w:styleId="Heading1">
    <w:name w:val="heading 1"/>
    <w:next w:val="Normal"/>
    <w:link w:val="Heading1Char"/>
    <w:autoRedefine/>
    <w:qFormat/>
    <w:rsid w:val="00E3171E"/>
    <w:pPr>
      <w:keepNext/>
      <w:keepLines/>
      <w:numPr>
        <w:numId w:val="30"/>
      </w:numPr>
      <w:ind w:left="720" w:hanging="720"/>
      <w:outlineLvl w:val="0"/>
    </w:pPr>
    <w:rPr>
      <w:rFonts w:ascii="Times New Roman Bold" w:eastAsiaTheme="majorEastAsia" w:hAnsi="Times New Roman Bold" w:cstheme="majorBidi"/>
      <w:b/>
      <w:bCs/>
      <w:caps/>
      <w:sz w:val="24"/>
      <w:szCs w:val="28"/>
    </w:rPr>
  </w:style>
  <w:style w:type="paragraph" w:styleId="Heading2">
    <w:name w:val="heading 2"/>
    <w:basedOn w:val="Heading1"/>
    <w:next w:val="Normal"/>
    <w:link w:val="Heading2Char"/>
    <w:autoRedefine/>
    <w:unhideWhenUsed/>
    <w:qFormat/>
    <w:rsid w:val="00E3171E"/>
    <w:pPr>
      <w:numPr>
        <w:ilvl w:val="1"/>
      </w:numPr>
      <w:ind w:left="720" w:hanging="720"/>
      <w:outlineLvl w:val="1"/>
    </w:pPr>
    <w:rPr>
      <w:caps w:val="0"/>
      <w:szCs w:val="26"/>
    </w:rPr>
  </w:style>
  <w:style w:type="paragraph" w:styleId="Heading3">
    <w:name w:val="heading 3"/>
    <w:basedOn w:val="Heading2"/>
    <w:next w:val="Normal"/>
    <w:link w:val="Heading3Char"/>
    <w:autoRedefine/>
    <w:unhideWhenUsed/>
    <w:qFormat/>
    <w:rsid w:val="00E3171E"/>
    <w:pPr>
      <w:numPr>
        <w:ilvl w:val="2"/>
      </w:numPr>
      <w:outlineLvl w:val="2"/>
    </w:pPr>
    <w:rPr>
      <w:i/>
    </w:rPr>
  </w:style>
  <w:style w:type="paragraph" w:styleId="Heading4">
    <w:name w:val="heading 4"/>
    <w:basedOn w:val="Normal"/>
    <w:next w:val="Normal"/>
    <w:link w:val="Heading4Char"/>
    <w:semiHidden/>
    <w:unhideWhenUsed/>
    <w:qFormat/>
    <w:rsid w:val="00E3171E"/>
    <w:pPr>
      <w:keepNext/>
      <w:keepLines/>
      <w:numPr>
        <w:ilvl w:val="3"/>
        <w:numId w:val="3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3171E"/>
    <w:pPr>
      <w:keepNext/>
      <w:keepLines/>
      <w:numPr>
        <w:ilvl w:val="4"/>
        <w:numId w:val="3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3171E"/>
    <w:pPr>
      <w:keepNext/>
      <w:keepLines/>
      <w:numPr>
        <w:ilvl w:val="5"/>
        <w:numId w:val="3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3171E"/>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3171E"/>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qFormat/>
    <w:rsid w:val="0089627E"/>
    <w:pPr>
      <w:keepNext/>
      <w:numPr>
        <w:ilvl w:val="8"/>
        <w:numId w:val="30"/>
      </w:numPr>
      <w:jc w:val="cente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754F9"/>
    <w:rPr>
      <w:rFonts w:ascii="Tahoma" w:hAnsi="Tahoma" w:cs="Tahoma"/>
      <w:sz w:val="16"/>
      <w:szCs w:val="16"/>
    </w:rPr>
  </w:style>
  <w:style w:type="paragraph" w:styleId="Footer">
    <w:name w:val="footer"/>
    <w:basedOn w:val="Normal"/>
    <w:link w:val="FooterChar"/>
    <w:uiPriority w:val="99"/>
    <w:rsid w:val="00782FF9"/>
    <w:pPr>
      <w:tabs>
        <w:tab w:val="center" w:pos="4320"/>
        <w:tab w:val="right" w:pos="8640"/>
      </w:tabs>
    </w:pPr>
    <w:rPr>
      <w:sz w:val="20"/>
      <w:szCs w:val="20"/>
    </w:rPr>
  </w:style>
  <w:style w:type="paragraph" w:styleId="BodyTextIndent">
    <w:name w:val="Body Text Indent"/>
    <w:basedOn w:val="Normal"/>
    <w:link w:val="BodyTextIndentChar"/>
    <w:rsid w:val="00782FF9"/>
    <w:pPr>
      <w:ind w:firstLine="720"/>
    </w:pPr>
    <w:rPr>
      <w:szCs w:val="20"/>
    </w:rPr>
  </w:style>
  <w:style w:type="paragraph" w:styleId="BodyText">
    <w:name w:val="Body Text"/>
    <w:basedOn w:val="Normal"/>
    <w:link w:val="BodyTextChar"/>
    <w:rsid w:val="004940CA"/>
    <w:pPr>
      <w:spacing w:after="120"/>
    </w:pPr>
  </w:style>
  <w:style w:type="character" w:styleId="Hyperlink">
    <w:name w:val="Hyperlink"/>
    <w:basedOn w:val="DefaultParagraphFont"/>
    <w:rsid w:val="001F2BDE"/>
    <w:rPr>
      <w:color w:val="0000FF"/>
      <w:u w:val="single"/>
    </w:rPr>
  </w:style>
  <w:style w:type="paragraph" w:customStyle="1" w:styleId="Default">
    <w:name w:val="Default"/>
    <w:rsid w:val="002408EB"/>
    <w:pPr>
      <w:autoSpaceDE w:val="0"/>
      <w:autoSpaceDN w:val="0"/>
      <w:adjustRightInd w:val="0"/>
    </w:pPr>
    <w:rPr>
      <w:rFonts w:ascii="Arial" w:hAnsi="Arial" w:cs="Arial"/>
      <w:color w:val="000000"/>
      <w:sz w:val="24"/>
      <w:szCs w:val="24"/>
    </w:rPr>
  </w:style>
  <w:style w:type="table" w:styleId="TableGrid">
    <w:name w:val="Table Grid"/>
    <w:basedOn w:val="TableNormal"/>
    <w:rsid w:val="009445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89627E"/>
    <w:pPr>
      <w:spacing w:after="120"/>
      <w:ind w:left="360"/>
    </w:pPr>
    <w:rPr>
      <w:sz w:val="16"/>
      <w:szCs w:val="16"/>
    </w:rPr>
  </w:style>
  <w:style w:type="character" w:styleId="FollowedHyperlink">
    <w:name w:val="FollowedHyperlink"/>
    <w:basedOn w:val="DefaultParagraphFont"/>
    <w:rsid w:val="0063575F"/>
    <w:rPr>
      <w:color w:val="800080"/>
      <w:u w:val="single"/>
    </w:rPr>
  </w:style>
  <w:style w:type="character" w:styleId="PageNumber">
    <w:name w:val="page number"/>
    <w:basedOn w:val="DefaultParagraphFont"/>
    <w:rsid w:val="002B6997"/>
  </w:style>
  <w:style w:type="paragraph" w:styleId="Header">
    <w:name w:val="header"/>
    <w:basedOn w:val="Normal"/>
    <w:link w:val="HeaderChar"/>
    <w:uiPriority w:val="99"/>
    <w:rsid w:val="000754E3"/>
    <w:pPr>
      <w:tabs>
        <w:tab w:val="center" w:pos="4320"/>
        <w:tab w:val="right" w:pos="8640"/>
      </w:tabs>
    </w:pPr>
  </w:style>
  <w:style w:type="paragraph" w:styleId="DocumentMap">
    <w:name w:val="Document Map"/>
    <w:basedOn w:val="Normal"/>
    <w:semiHidden/>
    <w:rsid w:val="005C073E"/>
    <w:pPr>
      <w:shd w:val="clear" w:color="auto" w:fill="000080"/>
    </w:pPr>
    <w:rPr>
      <w:rFonts w:ascii="Tahoma" w:hAnsi="Tahoma" w:cs="Tahoma"/>
      <w:sz w:val="20"/>
      <w:szCs w:val="20"/>
    </w:rPr>
  </w:style>
  <w:style w:type="character" w:styleId="CommentReference">
    <w:name w:val="annotation reference"/>
    <w:basedOn w:val="DefaultParagraphFont"/>
    <w:uiPriority w:val="99"/>
    <w:semiHidden/>
    <w:rsid w:val="00CC5D4C"/>
    <w:rPr>
      <w:sz w:val="16"/>
      <w:szCs w:val="16"/>
    </w:rPr>
  </w:style>
  <w:style w:type="paragraph" w:styleId="CommentText">
    <w:name w:val="annotation text"/>
    <w:basedOn w:val="Normal"/>
    <w:link w:val="CommentTextChar"/>
    <w:uiPriority w:val="99"/>
    <w:semiHidden/>
    <w:rsid w:val="00CC5D4C"/>
    <w:rPr>
      <w:sz w:val="20"/>
      <w:szCs w:val="20"/>
    </w:rPr>
  </w:style>
  <w:style w:type="paragraph" w:styleId="CommentSubject">
    <w:name w:val="annotation subject"/>
    <w:basedOn w:val="CommentText"/>
    <w:next w:val="CommentText"/>
    <w:semiHidden/>
    <w:rsid w:val="00CC5D4C"/>
    <w:rPr>
      <w:b/>
      <w:bCs/>
    </w:rPr>
  </w:style>
  <w:style w:type="character" w:customStyle="1" w:styleId="HeaderChar">
    <w:name w:val="Header Char"/>
    <w:basedOn w:val="DefaultParagraphFont"/>
    <w:link w:val="Header"/>
    <w:uiPriority w:val="99"/>
    <w:rsid w:val="00D34637"/>
    <w:rPr>
      <w:sz w:val="24"/>
      <w:szCs w:val="24"/>
    </w:rPr>
  </w:style>
  <w:style w:type="paragraph" w:styleId="ListParagraph">
    <w:name w:val="List Paragraph"/>
    <w:basedOn w:val="Normal"/>
    <w:uiPriority w:val="34"/>
    <w:qFormat/>
    <w:rsid w:val="00960223"/>
    <w:pPr>
      <w:ind w:left="720"/>
      <w:contextualSpacing/>
    </w:pPr>
  </w:style>
  <w:style w:type="character" w:customStyle="1" w:styleId="Heading1Char">
    <w:name w:val="Heading 1 Char"/>
    <w:basedOn w:val="DefaultParagraphFont"/>
    <w:link w:val="Heading1"/>
    <w:rsid w:val="00E3171E"/>
    <w:rPr>
      <w:rFonts w:ascii="Times New Roman Bold" w:eastAsiaTheme="majorEastAsia" w:hAnsi="Times New Roman Bold" w:cstheme="majorBidi"/>
      <w:b/>
      <w:bCs/>
      <w:caps/>
      <w:sz w:val="24"/>
      <w:szCs w:val="28"/>
    </w:rPr>
  </w:style>
  <w:style w:type="character" w:customStyle="1" w:styleId="Heading2Char">
    <w:name w:val="Heading 2 Char"/>
    <w:basedOn w:val="DefaultParagraphFont"/>
    <w:link w:val="Heading2"/>
    <w:rsid w:val="00E3171E"/>
    <w:rPr>
      <w:rFonts w:ascii="Times New Roman Bold" w:eastAsiaTheme="majorEastAsia" w:hAnsi="Times New Roman Bold" w:cstheme="majorBidi"/>
      <w:b/>
      <w:bCs/>
      <w:sz w:val="24"/>
      <w:szCs w:val="26"/>
    </w:rPr>
  </w:style>
  <w:style w:type="character" w:customStyle="1" w:styleId="Heading3Char">
    <w:name w:val="Heading 3 Char"/>
    <w:basedOn w:val="DefaultParagraphFont"/>
    <w:link w:val="Heading3"/>
    <w:rsid w:val="00E3171E"/>
    <w:rPr>
      <w:rFonts w:ascii="Times New Roman Bold" w:eastAsiaTheme="majorEastAsia" w:hAnsi="Times New Roman Bold" w:cstheme="majorBidi"/>
      <w:b/>
      <w:bCs/>
      <w:i/>
      <w:sz w:val="24"/>
      <w:szCs w:val="26"/>
    </w:rPr>
  </w:style>
  <w:style w:type="character" w:customStyle="1" w:styleId="CommentTextChar">
    <w:name w:val="Comment Text Char"/>
    <w:basedOn w:val="DefaultParagraphFont"/>
    <w:link w:val="CommentText"/>
    <w:uiPriority w:val="99"/>
    <w:semiHidden/>
    <w:rsid w:val="0072619F"/>
  </w:style>
  <w:style w:type="paragraph" w:customStyle="1" w:styleId="TNR12ptJustified">
    <w:name w:val="TNR 12pt Justified"/>
    <w:autoRedefine/>
    <w:qFormat/>
    <w:rsid w:val="00BC4127"/>
    <w:pPr>
      <w:jc w:val="both"/>
    </w:pPr>
    <w:rPr>
      <w:sz w:val="24"/>
      <w:szCs w:val="28"/>
    </w:rPr>
  </w:style>
  <w:style w:type="paragraph" w:customStyle="1" w:styleId="Figure">
    <w:name w:val="Figure"/>
    <w:autoRedefine/>
    <w:qFormat/>
    <w:rsid w:val="00EA45F8"/>
    <w:pPr>
      <w:jc w:val="center"/>
    </w:pPr>
    <w:rPr>
      <w:rFonts w:ascii="Times New Roman Bold" w:hAnsi="Times New Roman Bold"/>
      <w:b/>
      <w:bCs/>
      <w:caps/>
      <w:sz w:val="24"/>
      <w:szCs w:val="18"/>
      <w:lang w:eastAsia="en-GB"/>
    </w:rPr>
  </w:style>
  <w:style w:type="character" w:customStyle="1" w:styleId="Heading4Char">
    <w:name w:val="Heading 4 Char"/>
    <w:basedOn w:val="DefaultParagraphFont"/>
    <w:link w:val="Heading4"/>
    <w:semiHidden/>
    <w:rsid w:val="00E3171E"/>
    <w:rPr>
      <w:rFonts w:asciiTheme="majorHAnsi" w:eastAsiaTheme="majorEastAsia" w:hAnsiTheme="majorHAnsi" w:cstheme="majorBidi"/>
      <w:b/>
      <w:bCs/>
      <w:i/>
      <w:iCs/>
      <w:color w:val="4F81BD" w:themeColor="accent1"/>
      <w:sz w:val="24"/>
      <w:szCs w:val="24"/>
    </w:rPr>
  </w:style>
  <w:style w:type="character" w:customStyle="1" w:styleId="BodyTextChar">
    <w:name w:val="Body Text Char"/>
    <w:basedOn w:val="DefaultParagraphFont"/>
    <w:link w:val="BodyText"/>
    <w:rsid w:val="00E3171E"/>
    <w:rPr>
      <w:sz w:val="24"/>
      <w:szCs w:val="24"/>
    </w:rPr>
  </w:style>
  <w:style w:type="character" w:customStyle="1" w:styleId="BodyTextIndentChar">
    <w:name w:val="Body Text Indent Char"/>
    <w:basedOn w:val="DefaultParagraphFont"/>
    <w:link w:val="BodyTextIndent"/>
    <w:rsid w:val="00E3171E"/>
    <w:rPr>
      <w:sz w:val="24"/>
    </w:rPr>
  </w:style>
  <w:style w:type="character" w:customStyle="1" w:styleId="Heading5Char">
    <w:name w:val="Heading 5 Char"/>
    <w:basedOn w:val="DefaultParagraphFont"/>
    <w:link w:val="Heading5"/>
    <w:semiHidden/>
    <w:rsid w:val="00E3171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3171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3171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3171E"/>
    <w:rPr>
      <w:rFonts w:asciiTheme="majorHAnsi" w:eastAsiaTheme="majorEastAsia" w:hAnsiTheme="majorHAnsi" w:cstheme="majorBidi"/>
      <w:color w:val="404040" w:themeColor="text1" w:themeTint="BF"/>
    </w:rPr>
  </w:style>
  <w:style w:type="character" w:customStyle="1" w:styleId="FooterChar">
    <w:name w:val="Footer Char"/>
    <w:basedOn w:val="DefaultParagraphFont"/>
    <w:link w:val="Footer"/>
    <w:uiPriority w:val="99"/>
    <w:rsid w:val="00E373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171E"/>
    <w:rPr>
      <w:sz w:val="24"/>
      <w:szCs w:val="24"/>
    </w:rPr>
  </w:style>
  <w:style w:type="paragraph" w:styleId="Heading1">
    <w:name w:val="heading 1"/>
    <w:next w:val="Normal"/>
    <w:link w:val="Heading1Char"/>
    <w:autoRedefine/>
    <w:qFormat/>
    <w:rsid w:val="00E3171E"/>
    <w:pPr>
      <w:keepNext/>
      <w:keepLines/>
      <w:numPr>
        <w:numId w:val="30"/>
      </w:numPr>
      <w:ind w:left="720" w:hanging="720"/>
      <w:outlineLvl w:val="0"/>
    </w:pPr>
    <w:rPr>
      <w:rFonts w:ascii="Times New Roman Bold" w:eastAsiaTheme="majorEastAsia" w:hAnsi="Times New Roman Bold" w:cstheme="majorBidi"/>
      <w:b/>
      <w:bCs/>
      <w:caps/>
      <w:sz w:val="24"/>
      <w:szCs w:val="28"/>
    </w:rPr>
  </w:style>
  <w:style w:type="paragraph" w:styleId="Heading2">
    <w:name w:val="heading 2"/>
    <w:basedOn w:val="Heading1"/>
    <w:next w:val="Normal"/>
    <w:link w:val="Heading2Char"/>
    <w:autoRedefine/>
    <w:unhideWhenUsed/>
    <w:qFormat/>
    <w:rsid w:val="00E3171E"/>
    <w:pPr>
      <w:numPr>
        <w:ilvl w:val="1"/>
      </w:numPr>
      <w:ind w:left="720" w:hanging="720"/>
      <w:outlineLvl w:val="1"/>
    </w:pPr>
    <w:rPr>
      <w:caps w:val="0"/>
      <w:szCs w:val="26"/>
    </w:rPr>
  </w:style>
  <w:style w:type="paragraph" w:styleId="Heading3">
    <w:name w:val="heading 3"/>
    <w:basedOn w:val="Heading2"/>
    <w:next w:val="Normal"/>
    <w:link w:val="Heading3Char"/>
    <w:autoRedefine/>
    <w:unhideWhenUsed/>
    <w:qFormat/>
    <w:rsid w:val="00E3171E"/>
    <w:pPr>
      <w:numPr>
        <w:ilvl w:val="2"/>
      </w:numPr>
      <w:outlineLvl w:val="2"/>
    </w:pPr>
    <w:rPr>
      <w:i/>
    </w:rPr>
  </w:style>
  <w:style w:type="paragraph" w:styleId="Heading4">
    <w:name w:val="heading 4"/>
    <w:basedOn w:val="Normal"/>
    <w:next w:val="Normal"/>
    <w:link w:val="Heading4Char"/>
    <w:semiHidden/>
    <w:unhideWhenUsed/>
    <w:qFormat/>
    <w:rsid w:val="00E3171E"/>
    <w:pPr>
      <w:keepNext/>
      <w:keepLines/>
      <w:numPr>
        <w:ilvl w:val="3"/>
        <w:numId w:val="3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3171E"/>
    <w:pPr>
      <w:keepNext/>
      <w:keepLines/>
      <w:numPr>
        <w:ilvl w:val="4"/>
        <w:numId w:val="3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3171E"/>
    <w:pPr>
      <w:keepNext/>
      <w:keepLines/>
      <w:numPr>
        <w:ilvl w:val="5"/>
        <w:numId w:val="3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3171E"/>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3171E"/>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qFormat/>
    <w:rsid w:val="0089627E"/>
    <w:pPr>
      <w:keepNext/>
      <w:numPr>
        <w:ilvl w:val="8"/>
        <w:numId w:val="30"/>
      </w:numPr>
      <w:jc w:val="cente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754F9"/>
    <w:rPr>
      <w:rFonts w:ascii="Tahoma" w:hAnsi="Tahoma" w:cs="Tahoma"/>
      <w:sz w:val="16"/>
      <w:szCs w:val="16"/>
    </w:rPr>
  </w:style>
  <w:style w:type="paragraph" w:styleId="Footer">
    <w:name w:val="footer"/>
    <w:basedOn w:val="Normal"/>
    <w:link w:val="FooterChar"/>
    <w:uiPriority w:val="99"/>
    <w:rsid w:val="00782FF9"/>
    <w:pPr>
      <w:tabs>
        <w:tab w:val="center" w:pos="4320"/>
        <w:tab w:val="right" w:pos="8640"/>
      </w:tabs>
    </w:pPr>
    <w:rPr>
      <w:sz w:val="20"/>
      <w:szCs w:val="20"/>
    </w:rPr>
  </w:style>
  <w:style w:type="paragraph" w:styleId="BodyTextIndent">
    <w:name w:val="Body Text Indent"/>
    <w:basedOn w:val="Normal"/>
    <w:link w:val="BodyTextIndentChar"/>
    <w:rsid w:val="00782FF9"/>
    <w:pPr>
      <w:ind w:firstLine="720"/>
    </w:pPr>
    <w:rPr>
      <w:szCs w:val="20"/>
    </w:rPr>
  </w:style>
  <w:style w:type="paragraph" w:styleId="BodyText">
    <w:name w:val="Body Text"/>
    <w:basedOn w:val="Normal"/>
    <w:link w:val="BodyTextChar"/>
    <w:rsid w:val="004940CA"/>
    <w:pPr>
      <w:spacing w:after="120"/>
    </w:pPr>
  </w:style>
  <w:style w:type="character" w:styleId="Hyperlink">
    <w:name w:val="Hyperlink"/>
    <w:basedOn w:val="DefaultParagraphFont"/>
    <w:rsid w:val="001F2BDE"/>
    <w:rPr>
      <w:color w:val="0000FF"/>
      <w:u w:val="single"/>
    </w:rPr>
  </w:style>
  <w:style w:type="paragraph" w:customStyle="1" w:styleId="Default">
    <w:name w:val="Default"/>
    <w:rsid w:val="002408EB"/>
    <w:pPr>
      <w:autoSpaceDE w:val="0"/>
      <w:autoSpaceDN w:val="0"/>
      <w:adjustRightInd w:val="0"/>
    </w:pPr>
    <w:rPr>
      <w:rFonts w:ascii="Arial" w:hAnsi="Arial" w:cs="Arial"/>
      <w:color w:val="000000"/>
      <w:sz w:val="24"/>
      <w:szCs w:val="24"/>
    </w:rPr>
  </w:style>
  <w:style w:type="table" w:styleId="TableGrid">
    <w:name w:val="Table Grid"/>
    <w:basedOn w:val="TableNormal"/>
    <w:rsid w:val="009445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89627E"/>
    <w:pPr>
      <w:spacing w:after="120"/>
      <w:ind w:left="360"/>
    </w:pPr>
    <w:rPr>
      <w:sz w:val="16"/>
      <w:szCs w:val="16"/>
    </w:rPr>
  </w:style>
  <w:style w:type="character" w:styleId="FollowedHyperlink">
    <w:name w:val="FollowedHyperlink"/>
    <w:basedOn w:val="DefaultParagraphFont"/>
    <w:rsid w:val="0063575F"/>
    <w:rPr>
      <w:color w:val="800080"/>
      <w:u w:val="single"/>
    </w:rPr>
  </w:style>
  <w:style w:type="character" w:styleId="PageNumber">
    <w:name w:val="page number"/>
    <w:basedOn w:val="DefaultParagraphFont"/>
    <w:rsid w:val="002B6997"/>
  </w:style>
  <w:style w:type="paragraph" w:styleId="Header">
    <w:name w:val="header"/>
    <w:basedOn w:val="Normal"/>
    <w:link w:val="HeaderChar"/>
    <w:uiPriority w:val="99"/>
    <w:rsid w:val="000754E3"/>
    <w:pPr>
      <w:tabs>
        <w:tab w:val="center" w:pos="4320"/>
        <w:tab w:val="right" w:pos="8640"/>
      </w:tabs>
    </w:pPr>
  </w:style>
  <w:style w:type="paragraph" w:styleId="DocumentMap">
    <w:name w:val="Document Map"/>
    <w:basedOn w:val="Normal"/>
    <w:semiHidden/>
    <w:rsid w:val="005C073E"/>
    <w:pPr>
      <w:shd w:val="clear" w:color="auto" w:fill="000080"/>
    </w:pPr>
    <w:rPr>
      <w:rFonts w:ascii="Tahoma" w:hAnsi="Tahoma" w:cs="Tahoma"/>
      <w:sz w:val="20"/>
      <w:szCs w:val="20"/>
    </w:rPr>
  </w:style>
  <w:style w:type="character" w:styleId="CommentReference">
    <w:name w:val="annotation reference"/>
    <w:basedOn w:val="DefaultParagraphFont"/>
    <w:uiPriority w:val="99"/>
    <w:semiHidden/>
    <w:rsid w:val="00CC5D4C"/>
    <w:rPr>
      <w:sz w:val="16"/>
      <w:szCs w:val="16"/>
    </w:rPr>
  </w:style>
  <w:style w:type="paragraph" w:styleId="CommentText">
    <w:name w:val="annotation text"/>
    <w:basedOn w:val="Normal"/>
    <w:link w:val="CommentTextChar"/>
    <w:uiPriority w:val="99"/>
    <w:semiHidden/>
    <w:rsid w:val="00CC5D4C"/>
    <w:rPr>
      <w:sz w:val="20"/>
      <w:szCs w:val="20"/>
    </w:rPr>
  </w:style>
  <w:style w:type="paragraph" w:styleId="CommentSubject">
    <w:name w:val="annotation subject"/>
    <w:basedOn w:val="CommentText"/>
    <w:next w:val="CommentText"/>
    <w:semiHidden/>
    <w:rsid w:val="00CC5D4C"/>
    <w:rPr>
      <w:b/>
      <w:bCs/>
    </w:rPr>
  </w:style>
  <w:style w:type="character" w:customStyle="1" w:styleId="HeaderChar">
    <w:name w:val="Header Char"/>
    <w:basedOn w:val="DefaultParagraphFont"/>
    <w:link w:val="Header"/>
    <w:uiPriority w:val="99"/>
    <w:rsid w:val="00D34637"/>
    <w:rPr>
      <w:sz w:val="24"/>
      <w:szCs w:val="24"/>
    </w:rPr>
  </w:style>
  <w:style w:type="paragraph" w:styleId="ListParagraph">
    <w:name w:val="List Paragraph"/>
    <w:basedOn w:val="Normal"/>
    <w:uiPriority w:val="34"/>
    <w:qFormat/>
    <w:rsid w:val="00960223"/>
    <w:pPr>
      <w:ind w:left="720"/>
      <w:contextualSpacing/>
    </w:pPr>
  </w:style>
  <w:style w:type="character" w:customStyle="1" w:styleId="Heading1Char">
    <w:name w:val="Heading 1 Char"/>
    <w:basedOn w:val="DefaultParagraphFont"/>
    <w:link w:val="Heading1"/>
    <w:rsid w:val="00E3171E"/>
    <w:rPr>
      <w:rFonts w:ascii="Times New Roman Bold" w:eastAsiaTheme="majorEastAsia" w:hAnsi="Times New Roman Bold" w:cstheme="majorBidi"/>
      <w:b/>
      <w:bCs/>
      <w:caps/>
      <w:sz w:val="24"/>
      <w:szCs w:val="28"/>
    </w:rPr>
  </w:style>
  <w:style w:type="character" w:customStyle="1" w:styleId="Heading2Char">
    <w:name w:val="Heading 2 Char"/>
    <w:basedOn w:val="DefaultParagraphFont"/>
    <w:link w:val="Heading2"/>
    <w:rsid w:val="00E3171E"/>
    <w:rPr>
      <w:rFonts w:ascii="Times New Roman Bold" w:eastAsiaTheme="majorEastAsia" w:hAnsi="Times New Roman Bold" w:cstheme="majorBidi"/>
      <w:b/>
      <w:bCs/>
      <w:sz w:val="24"/>
      <w:szCs w:val="26"/>
    </w:rPr>
  </w:style>
  <w:style w:type="character" w:customStyle="1" w:styleId="Heading3Char">
    <w:name w:val="Heading 3 Char"/>
    <w:basedOn w:val="DefaultParagraphFont"/>
    <w:link w:val="Heading3"/>
    <w:rsid w:val="00E3171E"/>
    <w:rPr>
      <w:rFonts w:ascii="Times New Roman Bold" w:eastAsiaTheme="majorEastAsia" w:hAnsi="Times New Roman Bold" w:cstheme="majorBidi"/>
      <w:b/>
      <w:bCs/>
      <w:i/>
      <w:sz w:val="24"/>
      <w:szCs w:val="26"/>
    </w:rPr>
  </w:style>
  <w:style w:type="character" w:customStyle="1" w:styleId="CommentTextChar">
    <w:name w:val="Comment Text Char"/>
    <w:basedOn w:val="DefaultParagraphFont"/>
    <w:link w:val="CommentText"/>
    <w:uiPriority w:val="99"/>
    <w:semiHidden/>
    <w:rsid w:val="0072619F"/>
  </w:style>
  <w:style w:type="paragraph" w:customStyle="1" w:styleId="TNR12ptJustified">
    <w:name w:val="TNR 12pt Justified"/>
    <w:autoRedefine/>
    <w:qFormat/>
    <w:rsid w:val="00BC4127"/>
    <w:pPr>
      <w:jc w:val="both"/>
    </w:pPr>
    <w:rPr>
      <w:sz w:val="24"/>
      <w:szCs w:val="28"/>
    </w:rPr>
  </w:style>
  <w:style w:type="paragraph" w:customStyle="1" w:styleId="Figure">
    <w:name w:val="Figure"/>
    <w:autoRedefine/>
    <w:qFormat/>
    <w:rsid w:val="00EA45F8"/>
    <w:pPr>
      <w:jc w:val="center"/>
    </w:pPr>
    <w:rPr>
      <w:rFonts w:ascii="Times New Roman Bold" w:hAnsi="Times New Roman Bold"/>
      <w:b/>
      <w:bCs/>
      <w:caps/>
      <w:sz w:val="24"/>
      <w:szCs w:val="18"/>
      <w:lang w:eastAsia="en-GB"/>
    </w:rPr>
  </w:style>
  <w:style w:type="character" w:customStyle="1" w:styleId="Heading4Char">
    <w:name w:val="Heading 4 Char"/>
    <w:basedOn w:val="DefaultParagraphFont"/>
    <w:link w:val="Heading4"/>
    <w:semiHidden/>
    <w:rsid w:val="00E3171E"/>
    <w:rPr>
      <w:rFonts w:asciiTheme="majorHAnsi" w:eastAsiaTheme="majorEastAsia" w:hAnsiTheme="majorHAnsi" w:cstheme="majorBidi"/>
      <w:b/>
      <w:bCs/>
      <w:i/>
      <w:iCs/>
      <w:color w:val="4F81BD" w:themeColor="accent1"/>
      <w:sz w:val="24"/>
      <w:szCs w:val="24"/>
    </w:rPr>
  </w:style>
  <w:style w:type="character" w:customStyle="1" w:styleId="BodyTextChar">
    <w:name w:val="Body Text Char"/>
    <w:basedOn w:val="DefaultParagraphFont"/>
    <w:link w:val="BodyText"/>
    <w:rsid w:val="00E3171E"/>
    <w:rPr>
      <w:sz w:val="24"/>
      <w:szCs w:val="24"/>
    </w:rPr>
  </w:style>
  <w:style w:type="character" w:customStyle="1" w:styleId="BodyTextIndentChar">
    <w:name w:val="Body Text Indent Char"/>
    <w:basedOn w:val="DefaultParagraphFont"/>
    <w:link w:val="BodyTextIndent"/>
    <w:rsid w:val="00E3171E"/>
    <w:rPr>
      <w:sz w:val="24"/>
    </w:rPr>
  </w:style>
  <w:style w:type="character" w:customStyle="1" w:styleId="Heading5Char">
    <w:name w:val="Heading 5 Char"/>
    <w:basedOn w:val="DefaultParagraphFont"/>
    <w:link w:val="Heading5"/>
    <w:semiHidden/>
    <w:rsid w:val="00E3171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3171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3171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3171E"/>
    <w:rPr>
      <w:rFonts w:asciiTheme="majorHAnsi" w:eastAsiaTheme="majorEastAsia" w:hAnsiTheme="majorHAnsi" w:cstheme="majorBidi"/>
      <w:color w:val="404040" w:themeColor="text1" w:themeTint="BF"/>
    </w:rPr>
  </w:style>
  <w:style w:type="character" w:customStyle="1" w:styleId="FooterChar">
    <w:name w:val="Footer Char"/>
    <w:basedOn w:val="DefaultParagraphFont"/>
    <w:link w:val="Footer"/>
    <w:uiPriority w:val="99"/>
    <w:rsid w:val="00E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comments" Target="comments.xm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46D21569C8C04D8121BEA7A2A4C3DC" ma:contentTypeVersion="0" ma:contentTypeDescription="Create a new document." ma:contentTypeScope="" ma:versionID="d9bb8777a892c89b3e866f5e3e7fa1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14A7C-6D27-4005-A46F-E04CA6C13E13}">
  <ds:schemaRefs>
    <ds:schemaRef ds:uri="http://schemas.microsoft.com/office/2006/metadata/properties"/>
  </ds:schemaRefs>
</ds:datastoreItem>
</file>

<file path=customXml/itemProps2.xml><?xml version="1.0" encoding="utf-8"?>
<ds:datastoreItem xmlns:ds="http://schemas.openxmlformats.org/officeDocument/2006/customXml" ds:itemID="{CF232939-C983-415F-BFAE-9539B8C942BF}">
  <ds:schemaRefs>
    <ds:schemaRef ds:uri="http://schemas.microsoft.com/sharepoint/v3/contenttype/forms"/>
  </ds:schemaRefs>
</ds:datastoreItem>
</file>

<file path=customXml/itemProps3.xml><?xml version="1.0" encoding="utf-8"?>
<ds:datastoreItem xmlns:ds="http://schemas.openxmlformats.org/officeDocument/2006/customXml" ds:itemID="{D22F356B-1A21-4BA2-9BD2-65CD12456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262DD7-8119-134E-B60C-24E31F05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1592</Words>
  <Characters>9077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Appendix 6-C</vt:lpstr>
    </vt:vector>
  </TitlesOfParts>
  <Company>ERDC Vicksburg, MS</Company>
  <LinksUpToDate>false</LinksUpToDate>
  <CharactersWithSpaces>10648</CharactersWithSpaces>
  <SharedDoc>false</SharedDoc>
  <HLinks>
    <vt:vector size="6" baseType="variant">
      <vt:variant>
        <vt:i4>6946875</vt:i4>
      </vt:variant>
      <vt:variant>
        <vt:i4>0</vt:i4>
      </vt:variant>
      <vt:variant>
        <vt:i4>0</vt:i4>
      </vt:variant>
      <vt:variant>
        <vt:i4>5</vt:i4>
      </vt:variant>
      <vt:variant>
        <vt:lpwstr>http://www.dep.state.fl.us/labs/qa/sops.htm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6-C</dc:title>
  <dc:creator>u4eevtel</dc:creator>
  <cp:lastModifiedBy>Colin</cp:lastModifiedBy>
  <cp:revision>8</cp:revision>
  <cp:lastPrinted>2011-03-11T15:54:00Z</cp:lastPrinted>
  <dcterms:created xsi:type="dcterms:W3CDTF">2011-07-21T13:00:00Z</dcterms:created>
  <dcterms:modified xsi:type="dcterms:W3CDTF">2018-06-12T22:13:00Z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0x010100B046D21569C8C04D8121BEA7A2A4C3DC</vt:lpwstr>
  </property>
  <property fmtid="{D5CDD505-2E9C-101B-9397-08002B2CF9AE}" pid="3" name="_AdHocReviewCycleID">
    <vt:i4>-962983137</vt:i4>
  </property>
  <property fmtid="{D5CDD505-2E9C-101B-9397-08002B2CF9AE}" pid="4" name="_NewReviewCycle">
    <vt:lpwstr/>
  </property>
  <property fmtid="{D5CDD505-2E9C-101B-9397-08002B2CF9AE}" pid="5" name="_EmailSubject">
    <vt:lpwstr>DPM SOPs - last 2 for you</vt:lpwstr>
  </property>
  <property fmtid="{D5CDD505-2E9C-101B-9397-08002B2CF9AE}" pid="6" name="_AuthorEmail">
    <vt:lpwstr>Sue.M.Wilcox@usace.army.mil</vt:lpwstr>
  </property>
  <property fmtid="{D5CDD505-2E9C-101B-9397-08002B2CF9AE}" pid="7" name="_AuthorEmailDisplayName">
    <vt:lpwstr>Wilcox, Sue M SAJ</vt:lpwstr>
  </property>
</Properties>
</file>